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743" w:rsidRPr="009C2447" w:rsidRDefault="000F5743" w:rsidP="000F5743">
      <w:pPr>
        <w:jc w:val="center"/>
        <w:rPr>
          <w:rFonts w:ascii="Times New Roman" w:hAnsi="Times New Roman" w:cs="Times New Roman"/>
          <w:szCs w:val="20"/>
        </w:rPr>
      </w:pPr>
      <w:r w:rsidRPr="009C2447">
        <w:rPr>
          <w:rFonts w:ascii="Times New Roman" w:hAnsi="Times New Roman" w:cs="Times New Roman"/>
          <w:color w:val="000000"/>
          <w:szCs w:val="30"/>
        </w:rPr>
        <w:t xml:space="preserve">Replication of Study 7 by </w:t>
      </w:r>
      <w:proofErr w:type="spellStart"/>
      <w:r w:rsidRPr="009C2447">
        <w:rPr>
          <w:rFonts w:ascii="Times New Roman" w:hAnsi="Times New Roman" w:cs="Times New Roman"/>
          <w:color w:val="000000"/>
          <w:szCs w:val="30"/>
        </w:rPr>
        <w:t>Exline</w:t>
      </w:r>
      <w:proofErr w:type="spellEnd"/>
      <w:r w:rsidRPr="009C2447">
        <w:rPr>
          <w:rFonts w:ascii="Times New Roman" w:hAnsi="Times New Roman" w:cs="Times New Roman"/>
          <w:color w:val="000000"/>
          <w:szCs w:val="30"/>
        </w:rPr>
        <w:t xml:space="preserve">, </w:t>
      </w:r>
      <w:proofErr w:type="spellStart"/>
      <w:r w:rsidRPr="009C2447">
        <w:rPr>
          <w:rFonts w:ascii="Times New Roman" w:hAnsi="Times New Roman" w:cs="Times New Roman"/>
          <w:color w:val="000000"/>
          <w:szCs w:val="30"/>
        </w:rPr>
        <w:t>Baumeister</w:t>
      </w:r>
      <w:proofErr w:type="spellEnd"/>
      <w:r w:rsidRPr="009C2447">
        <w:rPr>
          <w:rFonts w:ascii="Times New Roman" w:hAnsi="Times New Roman" w:cs="Times New Roman"/>
          <w:color w:val="000000"/>
          <w:szCs w:val="30"/>
        </w:rPr>
        <w:t xml:space="preserve">, Zell, Kraft &amp; </w:t>
      </w:r>
      <w:proofErr w:type="spellStart"/>
      <w:r w:rsidRPr="009C2447">
        <w:rPr>
          <w:rFonts w:ascii="Times New Roman" w:hAnsi="Times New Roman" w:cs="Times New Roman"/>
          <w:color w:val="000000"/>
          <w:szCs w:val="30"/>
        </w:rPr>
        <w:t>Witvliet</w:t>
      </w:r>
      <w:proofErr w:type="spellEnd"/>
      <w:r w:rsidRPr="009C2447">
        <w:rPr>
          <w:rFonts w:ascii="Times New Roman" w:hAnsi="Times New Roman" w:cs="Times New Roman"/>
          <w:color w:val="000000"/>
          <w:szCs w:val="30"/>
        </w:rPr>
        <w:t xml:space="preserve"> (2008, </w:t>
      </w:r>
      <w:r w:rsidRPr="009C2447">
        <w:rPr>
          <w:rFonts w:ascii="Times New Roman" w:hAnsi="Times New Roman" w:cs="Times New Roman"/>
          <w:i/>
          <w:iCs/>
          <w:color w:val="000000"/>
          <w:szCs w:val="30"/>
        </w:rPr>
        <w:t>Journal of Personality and Social Psychology</w:t>
      </w:r>
      <w:r w:rsidRPr="009C2447">
        <w:rPr>
          <w:rFonts w:ascii="Times New Roman" w:hAnsi="Times New Roman" w:cs="Times New Roman"/>
          <w:color w:val="000000"/>
          <w:szCs w:val="30"/>
        </w:rPr>
        <w:t>)</w:t>
      </w:r>
    </w:p>
    <w:p w:rsidR="000F5743" w:rsidRPr="009C2447" w:rsidRDefault="000F5743" w:rsidP="000F5743">
      <w:pPr>
        <w:rPr>
          <w:rFonts w:ascii="Times New Roman" w:hAnsi="Times New Roman"/>
          <w:szCs w:val="20"/>
        </w:rPr>
      </w:pPr>
    </w:p>
    <w:p w:rsidR="000F5743" w:rsidRPr="009C2447" w:rsidRDefault="000F5743" w:rsidP="000F5743">
      <w:pPr>
        <w:jc w:val="center"/>
        <w:rPr>
          <w:rFonts w:ascii="Times New Roman" w:hAnsi="Times New Roman" w:cs="Times New Roman"/>
          <w:szCs w:val="20"/>
        </w:rPr>
      </w:pPr>
      <w:r w:rsidRPr="009C2447">
        <w:rPr>
          <w:rFonts w:ascii="Times New Roman" w:hAnsi="Times New Roman" w:cs="Times New Roman"/>
          <w:color w:val="000000"/>
          <w:szCs w:val="30"/>
        </w:rPr>
        <w:t xml:space="preserve">Stephanie </w:t>
      </w:r>
      <w:r w:rsidR="00C11904" w:rsidRPr="009C2447">
        <w:rPr>
          <w:rFonts w:ascii="Times New Roman" w:hAnsi="Times New Roman" w:cs="Times New Roman"/>
          <w:color w:val="000000"/>
          <w:szCs w:val="30"/>
        </w:rPr>
        <w:t>Lin</w:t>
      </w:r>
    </w:p>
    <w:p w:rsidR="000F5743" w:rsidRPr="009C2447" w:rsidRDefault="000F5743" w:rsidP="000F5743">
      <w:pPr>
        <w:jc w:val="center"/>
        <w:rPr>
          <w:rFonts w:ascii="Times New Roman" w:hAnsi="Times New Roman" w:cs="Times New Roman"/>
          <w:szCs w:val="20"/>
        </w:rPr>
      </w:pPr>
      <w:r w:rsidRPr="009C2447">
        <w:rPr>
          <w:rFonts w:ascii="Times New Roman" w:hAnsi="Times New Roman" w:cs="Times New Roman"/>
          <w:color w:val="000000"/>
          <w:szCs w:val="30"/>
        </w:rPr>
        <w:t>Stanford University</w:t>
      </w:r>
    </w:p>
    <w:p w:rsidR="000F5743" w:rsidRPr="009C2447" w:rsidRDefault="000F5743" w:rsidP="000F5743">
      <w:pPr>
        <w:rPr>
          <w:rFonts w:ascii="Times New Roman" w:hAnsi="Times New Roman"/>
          <w:szCs w:val="20"/>
        </w:rPr>
      </w:pPr>
      <w:r w:rsidRPr="009C2447">
        <w:rPr>
          <w:rFonts w:ascii="Times New Roman" w:hAnsi="Times New Roman"/>
          <w:szCs w:val="20"/>
        </w:rPr>
        <w:br/>
      </w:r>
    </w:p>
    <w:p w:rsidR="000F5743" w:rsidRPr="009C2447" w:rsidRDefault="000F5743" w:rsidP="000F5743">
      <w:pPr>
        <w:jc w:val="center"/>
        <w:rPr>
          <w:rFonts w:ascii="Times New Roman" w:hAnsi="Times New Roman" w:cs="Times New Roman"/>
          <w:szCs w:val="20"/>
        </w:rPr>
      </w:pPr>
      <w:r w:rsidRPr="009C2447">
        <w:rPr>
          <w:rFonts w:ascii="Times New Roman" w:hAnsi="Times New Roman" w:cs="Times New Roman"/>
          <w:color w:val="000000"/>
          <w:szCs w:val="30"/>
        </w:rPr>
        <w:t>Introduction</w:t>
      </w:r>
    </w:p>
    <w:p w:rsidR="000F5743" w:rsidRPr="009C2447" w:rsidRDefault="000F5743" w:rsidP="000F5743">
      <w:pPr>
        <w:rPr>
          <w:rFonts w:ascii="Times New Roman" w:hAnsi="Times New Roman"/>
          <w:color w:val="000000"/>
          <w:szCs w:val="30"/>
        </w:rPr>
      </w:pPr>
      <w:r w:rsidRPr="009C2447">
        <w:rPr>
          <w:rFonts w:ascii="Times New Roman" w:hAnsi="Times New Roman"/>
          <w:szCs w:val="20"/>
        </w:rPr>
        <w:br/>
      </w:r>
      <w:r w:rsidR="004E0ADA" w:rsidRPr="009C2447">
        <w:rPr>
          <w:rFonts w:ascii="Times New Roman" w:hAnsi="Times New Roman"/>
          <w:color w:val="000000"/>
          <w:szCs w:val="30"/>
        </w:rPr>
        <w:tab/>
      </w:r>
      <w:proofErr w:type="spellStart"/>
      <w:r w:rsidR="004E0ADA" w:rsidRPr="009C2447">
        <w:rPr>
          <w:rFonts w:ascii="Times New Roman" w:hAnsi="Times New Roman"/>
          <w:color w:val="000000"/>
          <w:szCs w:val="30"/>
        </w:rPr>
        <w:t>Exline</w:t>
      </w:r>
      <w:proofErr w:type="spellEnd"/>
      <w:r w:rsidR="004E0ADA" w:rsidRPr="009C2447">
        <w:rPr>
          <w:rFonts w:ascii="Times New Roman" w:hAnsi="Times New Roman"/>
          <w:color w:val="000000"/>
          <w:szCs w:val="30"/>
        </w:rPr>
        <w:t xml:space="preserve">, </w:t>
      </w:r>
      <w:proofErr w:type="spellStart"/>
      <w:r w:rsidR="004E0ADA" w:rsidRPr="009C2447">
        <w:rPr>
          <w:rFonts w:ascii="Times New Roman" w:hAnsi="Times New Roman"/>
          <w:color w:val="000000"/>
          <w:szCs w:val="30"/>
        </w:rPr>
        <w:t>Baumeister</w:t>
      </w:r>
      <w:proofErr w:type="spellEnd"/>
      <w:r w:rsidR="004E0ADA" w:rsidRPr="009C2447">
        <w:rPr>
          <w:rFonts w:ascii="Times New Roman" w:hAnsi="Times New Roman"/>
          <w:color w:val="000000"/>
          <w:szCs w:val="30"/>
        </w:rPr>
        <w:t xml:space="preserve">, Zell, Kraft, and </w:t>
      </w:r>
      <w:proofErr w:type="spellStart"/>
      <w:r w:rsidR="004E0ADA" w:rsidRPr="009C2447">
        <w:rPr>
          <w:rFonts w:ascii="Times New Roman" w:hAnsi="Times New Roman"/>
          <w:color w:val="000000"/>
          <w:szCs w:val="30"/>
        </w:rPr>
        <w:t>Witvliet’s</w:t>
      </w:r>
      <w:proofErr w:type="spellEnd"/>
      <w:r w:rsidR="004E0ADA" w:rsidRPr="009C2447">
        <w:rPr>
          <w:rFonts w:ascii="Times New Roman" w:hAnsi="Times New Roman"/>
          <w:color w:val="000000"/>
          <w:szCs w:val="30"/>
        </w:rPr>
        <w:t xml:space="preserve"> (2008) show in seven studies that people are more likely to feel forgiving </w:t>
      </w:r>
      <w:r w:rsidR="00E02D18" w:rsidRPr="009C2447">
        <w:rPr>
          <w:rFonts w:ascii="Times New Roman" w:hAnsi="Times New Roman"/>
          <w:color w:val="000000"/>
          <w:szCs w:val="30"/>
        </w:rPr>
        <w:t>after imagining committing similar offenses themselves</w:t>
      </w:r>
      <w:r w:rsidR="004E0ADA" w:rsidRPr="009C2447">
        <w:rPr>
          <w:rFonts w:ascii="Times New Roman" w:hAnsi="Times New Roman"/>
          <w:color w:val="000000"/>
          <w:szCs w:val="30"/>
        </w:rPr>
        <w:t>.</w:t>
      </w:r>
      <w:r w:rsidR="00E02D18" w:rsidRPr="009C2447">
        <w:rPr>
          <w:rFonts w:ascii="Times New Roman" w:hAnsi="Times New Roman"/>
          <w:color w:val="000000"/>
          <w:szCs w:val="30"/>
        </w:rPr>
        <w:t xml:space="preserve">  </w:t>
      </w:r>
      <w:r w:rsidR="00DA6C1F" w:rsidRPr="009C2447">
        <w:rPr>
          <w:rFonts w:ascii="Times New Roman" w:hAnsi="Times New Roman"/>
          <w:color w:val="000000"/>
          <w:szCs w:val="30"/>
        </w:rPr>
        <w:t xml:space="preserve">In studies 4-7, an interaction of gender emerges such that only men become more forgiving after imagining their own capability for wrongdoing than women.  In study 6, the vengefulness subscale of the </w:t>
      </w:r>
      <w:proofErr w:type="spellStart"/>
      <w:r w:rsidR="00DA6C1F" w:rsidRPr="009C2447">
        <w:rPr>
          <w:rFonts w:ascii="Times New Roman" w:hAnsi="Times New Roman"/>
          <w:color w:val="000000"/>
          <w:szCs w:val="30"/>
        </w:rPr>
        <w:t>unforgiveness</w:t>
      </w:r>
      <w:proofErr w:type="spellEnd"/>
      <w:r w:rsidR="00DA6C1F" w:rsidRPr="009C2447">
        <w:rPr>
          <w:rFonts w:ascii="Times New Roman" w:hAnsi="Times New Roman"/>
          <w:color w:val="000000"/>
          <w:szCs w:val="30"/>
        </w:rPr>
        <w:t xml:space="preserve"> scale (TRIM: Transgression Related Interpersonal Motivations Inventory-Revised) drives the interaction</w:t>
      </w:r>
      <w:r w:rsidR="000F195F">
        <w:rPr>
          <w:rFonts w:ascii="Times New Roman" w:hAnsi="Times New Roman"/>
          <w:color w:val="000000"/>
          <w:szCs w:val="30"/>
        </w:rPr>
        <w:t xml:space="preserve"> such that men felt less vengeful after imagining their own capability for wrongdoing than women</w:t>
      </w:r>
      <w:r w:rsidR="00DA6C1F" w:rsidRPr="009C2447">
        <w:rPr>
          <w:rFonts w:ascii="Times New Roman" w:hAnsi="Times New Roman"/>
          <w:color w:val="000000"/>
          <w:szCs w:val="30"/>
        </w:rPr>
        <w:t xml:space="preserve">.  Study 7, which is the study chosen for replication here, shows that even subtle priming (simply asking participants </w:t>
      </w:r>
      <w:r w:rsidR="00E90713" w:rsidRPr="009C2447">
        <w:rPr>
          <w:rFonts w:ascii="Times New Roman" w:hAnsi="Times New Roman"/>
          <w:color w:val="000000"/>
          <w:szCs w:val="30"/>
        </w:rPr>
        <w:t>questions about their empathic understanding and personal capability of similar transgressions) can reduce men’s feelings of vengefulness.</w:t>
      </w:r>
      <w:r w:rsidRPr="009C2447">
        <w:rPr>
          <w:rFonts w:ascii="Times New Roman" w:hAnsi="Times New Roman"/>
          <w:szCs w:val="20"/>
        </w:rPr>
        <w:br/>
      </w:r>
    </w:p>
    <w:p w:rsidR="000F5743" w:rsidRPr="009C2447" w:rsidRDefault="000F5743" w:rsidP="000F5743">
      <w:pPr>
        <w:jc w:val="center"/>
        <w:rPr>
          <w:rFonts w:ascii="Times New Roman" w:hAnsi="Times New Roman" w:cs="Times New Roman"/>
          <w:szCs w:val="20"/>
        </w:rPr>
      </w:pPr>
      <w:r w:rsidRPr="009C2447">
        <w:rPr>
          <w:rFonts w:ascii="Times New Roman" w:hAnsi="Times New Roman" w:cs="Times New Roman"/>
          <w:color w:val="000000"/>
          <w:szCs w:val="30"/>
        </w:rPr>
        <w:t>Methods</w:t>
      </w:r>
    </w:p>
    <w:p w:rsidR="007E66D2" w:rsidRPr="009C2447" w:rsidRDefault="000F5743" w:rsidP="00FB2863">
      <w:pPr>
        <w:rPr>
          <w:rFonts w:ascii="Times New Roman" w:hAnsi="Times New Roman"/>
          <w:szCs w:val="20"/>
        </w:rPr>
      </w:pPr>
      <w:r w:rsidRPr="009C2447">
        <w:rPr>
          <w:rFonts w:ascii="Times New Roman" w:hAnsi="Times New Roman"/>
          <w:szCs w:val="20"/>
        </w:rPr>
        <w:br/>
      </w:r>
      <w:r w:rsidRPr="009C2447">
        <w:rPr>
          <w:rFonts w:ascii="Times New Roman" w:hAnsi="Times New Roman"/>
          <w:b/>
          <w:bCs/>
          <w:color w:val="000000"/>
          <w:szCs w:val="30"/>
        </w:rPr>
        <w:t>Power Analysis</w:t>
      </w:r>
      <w:r w:rsidRPr="009C2447">
        <w:rPr>
          <w:rFonts w:ascii="Times New Roman" w:hAnsi="Times New Roman"/>
          <w:szCs w:val="20"/>
        </w:rPr>
        <w:br/>
      </w:r>
      <w:r w:rsidR="007E66D2" w:rsidRPr="009C2447">
        <w:rPr>
          <w:rFonts w:ascii="Times New Roman" w:hAnsi="Times New Roman"/>
          <w:szCs w:val="20"/>
        </w:rPr>
        <w:tab/>
        <w:t>The power ana</w:t>
      </w:r>
      <w:r w:rsidR="00E4308A" w:rsidRPr="009C2447">
        <w:rPr>
          <w:rFonts w:ascii="Times New Roman" w:hAnsi="Times New Roman"/>
          <w:szCs w:val="20"/>
        </w:rPr>
        <w:t>lysis indicates that we need 128</w:t>
      </w:r>
      <w:r w:rsidR="007E66D2" w:rsidRPr="009C2447">
        <w:rPr>
          <w:rFonts w:ascii="Times New Roman" w:hAnsi="Times New Roman"/>
          <w:szCs w:val="20"/>
        </w:rPr>
        <w:t xml:space="preserve"> subjects in order to capture an </w:t>
      </w:r>
      <w:r w:rsidR="00FA337F" w:rsidRPr="009C2447">
        <w:rPr>
          <w:rFonts w:ascii="Times New Roman" w:hAnsi="Times New Roman"/>
          <w:szCs w:val="20"/>
        </w:rPr>
        <w:t xml:space="preserve">ANOVA interaction </w:t>
      </w:r>
      <w:r w:rsidR="007E66D2" w:rsidRPr="009C2447">
        <w:rPr>
          <w:rFonts w:ascii="Times New Roman" w:hAnsi="Times New Roman"/>
          <w:szCs w:val="20"/>
        </w:rPr>
        <w:t xml:space="preserve">effect size </w:t>
      </w:r>
      <w:r w:rsidR="007E66D2" w:rsidRPr="009C2447">
        <w:rPr>
          <w:rFonts w:ascii="Times New Roman" w:hAnsi="Times New Roman"/>
          <w:color w:val="000000"/>
          <w:szCs w:val="26"/>
          <w:shd w:val="clear" w:color="auto" w:fill="FFFFFF"/>
        </w:rPr>
        <w:t>η</w:t>
      </w:r>
      <w:r w:rsidR="007E66D2" w:rsidRPr="009C2447">
        <w:rPr>
          <w:rFonts w:ascii="Times New Roman" w:hAnsi="Times New Roman"/>
          <w:color w:val="000000"/>
          <w:szCs w:val="26"/>
          <w:shd w:val="clear" w:color="auto" w:fill="FFFFFF"/>
          <w:vertAlign w:val="superscript"/>
        </w:rPr>
        <w:t xml:space="preserve">2 </w:t>
      </w:r>
      <w:r w:rsidR="007E66D2" w:rsidRPr="009C2447">
        <w:rPr>
          <w:rFonts w:ascii="Times New Roman" w:hAnsi="Times New Roman"/>
          <w:szCs w:val="20"/>
        </w:rPr>
        <w:t>= .06 wi</w:t>
      </w:r>
      <w:r w:rsidR="00FA337F" w:rsidRPr="009C2447">
        <w:rPr>
          <w:rFonts w:ascii="Times New Roman" w:hAnsi="Times New Roman"/>
          <w:szCs w:val="20"/>
        </w:rPr>
        <w:t xml:space="preserve">th 4 groups and a numerator </w:t>
      </w:r>
      <w:proofErr w:type="spellStart"/>
      <w:proofErr w:type="gramStart"/>
      <w:r w:rsidR="00FA337F" w:rsidRPr="009C2447">
        <w:rPr>
          <w:rFonts w:ascii="Times New Roman" w:hAnsi="Times New Roman"/>
          <w:szCs w:val="20"/>
        </w:rPr>
        <w:t>df</w:t>
      </w:r>
      <w:proofErr w:type="spellEnd"/>
      <w:proofErr w:type="gramEnd"/>
      <w:r w:rsidR="00FA337F" w:rsidRPr="009C2447">
        <w:rPr>
          <w:rFonts w:ascii="Times New Roman" w:hAnsi="Times New Roman"/>
          <w:szCs w:val="20"/>
        </w:rPr>
        <w:t xml:space="preserve"> =</w:t>
      </w:r>
      <w:r w:rsidR="0027290A" w:rsidRPr="009C2447">
        <w:rPr>
          <w:rFonts w:ascii="Times New Roman" w:hAnsi="Times New Roman"/>
          <w:szCs w:val="20"/>
        </w:rPr>
        <w:t xml:space="preserve"> 1</w:t>
      </w:r>
      <w:r w:rsidR="008E18A2" w:rsidRPr="009C2447">
        <w:rPr>
          <w:rFonts w:ascii="Times New Roman" w:hAnsi="Times New Roman"/>
          <w:szCs w:val="20"/>
        </w:rPr>
        <w:t>; this will give us a 80</w:t>
      </w:r>
      <w:r w:rsidR="007E66D2" w:rsidRPr="009C2447">
        <w:rPr>
          <w:rFonts w:ascii="Times New Roman" w:hAnsi="Times New Roman"/>
          <w:szCs w:val="20"/>
        </w:rPr>
        <w:t>% chance of detecting the effect if it indeed exists</w:t>
      </w:r>
      <w:r w:rsidR="00A102C6">
        <w:rPr>
          <w:rFonts w:ascii="Times New Roman" w:hAnsi="Times New Roman"/>
          <w:szCs w:val="20"/>
        </w:rPr>
        <w:t>.</w:t>
      </w:r>
    </w:p>
    <w:p w:rsidR="00A862C8" w:rsidRPr="009C2447" w:rsidRDefault="000F5743" w:rsidP="00FB2863">
      <w:pPr>
        <w:rPr>
          <w:rFonts w:ascii="Times New Roman" w:hAnsi="Times New Roman"/>
          <w:szCs w:val="20"/>
        </w:rPr>
      </w:pPr>
      <w:r w:rsidRPr="009C2447">
        <w:rPr>
          <w:rFonts w:ascii="Times New Roman" w:hAnsi="Times New Roman"/>
          <w:szCs w:val="20"/>
        </w:rPr>
        <w:br/>
      </w:r>
      <w:r w:rsidRPr="009C2447">
        <w:rPr>
          <w:rFonts w:ascii="Times New Roman" w:hAnsi="Times New Roman"/>
          <w:b/>
          <w:bCs/>
          <w:color w:val="000000"/>
          <w:szCs w:val="30"/>
        </w:rPr>
        <w:t>Planned Sample</w:t>
      </w:r>
    </w:p>
    <w:p w:rsidR="00E90713" w:rsidRPr="009C2447" w:rsidRDefault="00A862C8" w:rsidP="00A862C8">
      <w:pPr>
        <w:ind w:firstLine="720"/>
        <w:rPr>
          <w:rFonts w:ascii="Times New Roman" w:hAnsi="Times New Roman"/>
          <w:szCs w:val="20"/>
        </w:rPr>
      </w:pPr>
      <w:r w:rsidRPr="009C2447">
        <w:rPr>
          <w:rFonts w:ascii="Times New Roman" w:hAnsi="Times New Roman"/>
          <w:color w:val="000000"/>
          <w:szCs w:val="30"/>
        </w:rPr>
        <w:t xml:space="preserve">The study will be administered via </w:t>
      </w:r>
      <w:r w:rsidR="004C6182" w:rsidRPr="009C2447">
        <w:rPr>
          <w:rFonts w:ascii="Times New Roman" w:hAnsi="Times New Roman"/>
          <w:color w:val="000000"/>
          <w:szCs w:val="30"/>
        </w:rPr>
        <w:t>Stanford Graduate School of Business’s “Studies in Mass</w:t>
      </w:r>
      <w:r w:rsidRPr="009C2447">
        <w:rPr>
          <w:rFonts w:ascii="Times New Roman" w:hAnsi="Times New Roman"/>
          <w:color w:val="000000"/>
          <w:szCs w:val="30"/>
        </w:rPr>
        <w:t>.</w:t>
      </w:r>
      <w:r w:rsidR="004C6182" w:rsidRPr="009C2447">
        <w:rPr>
          <w:rFonts w:ascii="Times New Roman" w:hAnsi="Times New Roman"/>
          <w:color w:val="000000"/>
          <w:szCs w:val="30"/>
        </w:rPr>
        <w:t xml:space="preserve">”  In “Studies in Mass,” approximately 140 Stanford affiliates (mostly students, but some staff also) take part in approximately 12 five-minute studies in an hour in exchange for $20.  </w:t>
      </w:r>
      <w:r w:rsidR="000F5743" w:rsidRPr="009C2447">
        <w:rPr>
          <w:rFonts w:ascii="Times New Roman" w:hAnsi="Times New Roman"/>
          <w:szCs w:val="20"/>
        </w:rPr>
        <w:br/>
      </w:r>
      <w:r w:rsidR="000F5743" w:rsidRPr="009C2447">
        <w:rPr>
          <w:rFonts w:ascii="Times New Roman" w:hAnsi="Times New Roman"/>
          <w:szCs w:val="20"/>
        </w:rPr>
        <w:br/>
      </w:r>
      <w:r w:rsidR="000F5743" w:rsidRPr="009C2447">
        <w:rPr>
          <w:rFonts w:ascii="Times New Roman" w:hAnsi="Times New Roman"/>
          <w:b/>
          <w:bCs/>
          <w:color w:val="000000"/>
          <w:szCs w:val="30"/>
        </w:rPr>
        <w:t>Materials</w:t>
      </w:r>
    </w:p>
    <w:p w:rsidR="000F195F" w:rsidRDefault="000F195F" w:rsidP="00DF16E4">
      <w:pPr>
        <w:ind w:firstLine="720"/>
        <w:rPr>
          <w:rFonts w:ascii="Times New Roman" w:hAnsi="Times New Roman"/>
        </w:rPr>
      </w:pPr>
      <w:r>
        <w:rPr>
          <w:rFonts w:ascii="Times New Roman" w:hAnsi="Times New Roman"/>
          <w:szCs w:val="20"/>
        </w:rPr>
        <w:t xml:space="preserve">Participants will first be asked to recall a time that they were offended, harmed or hurt by someone else.  </w:t>
      </w:r>
      <w:r w:rsidR="00E90713" w:rsidRPr="009C2447">
        <w:rPr>
          <w:rFonts w:ascii="Times New Roman" w:hAnsi="Times New Roman"/>
          <w:szCs w:val="20"/>
        </w:rPr>
        <w:t xml:space="preserve">Participants will </w:t>
      </w:r>
      <w:r w:rsidR="0010507C">
        <w:rPr>
          <w:rFonts w:ascii="Times New Roman" w:hAnsi="Times New Roman"/>
        </w:rPr>
        <w:t>self-report their</w:t>
      </w:r>
      <w:r w:rsidR="0010507C" w:rsidRPr="009C2447">
        <w:rPr>
          <w:rFonts w:ascii="Times New Roman" w:hAnsi="Times New Roman"/>
        </w:rPr>
        <w:t xml:space="preserve"> </w:t>
      </w:r>
      <w:r w:rsidR="00FB2863" w:rsidRPr="009C2447">
        <w:rPr>
          <w:rFonts w:ascii="Times New Roman" w:hAnsi="Times New Roman"/>
        </w:rPr>
        <w:t xml:space="preserve">personal capability </w:t>
      </w:r>
      <w:r w:rsidR="0010507C">
        <w:rPr>
          <w:rFonts w:ascii="Times New Roman" w:hAnsi="Times New Roman"/>
        </w:rPr>
        <w:t xml:space="preserve">of wrongdoing </w:t>
      </w:r>
      <w:r w:rsidR="00FB2863" w:rsidRPr="009C2447">
        <w:rPr>
          <w:rFonts w:ascii="Times New Roman" w:hAnsi="Times New Roman"/>
        </w:rPr>
        <w:t>and empath</w:t>
      </w:r>
      <w:r w:rsidR="0010507C">
        <w:rPr>
          <w:rFonts w:ascii="Times New Roman" w:hAnsi="Times New Roman"/>
        </w:rPr>
        <w:t xml:space="preserve">ic understanding via </w:t>
      </w:r>
      <w:r w:rsidR="00FB2863" w:rsidRPr="009C2447">
        <w:rPr>
          <w:rFonts w:ascii="Times New Roman" w:hAnsi="Times New Roman"/>
        </w:rPr>
        <w:t>three measures</w:t>
      </w:r>
      <w:r w:rsidR="004F4D55">
        <w:rPr>
          <w:rFonts w:ascii="Times New Roman" w:hAnsi="Times New Roman"/>
        </w:rPr>
        <w:t>.</w:t>
      </w:r>
    </w:p>
    <w:p w:rsidR="00DF16E4" w:rsidRPr="009C2447" w:rsidRDefault="004F4D55" w:rsidP="00DF16E4">
      <w:pPr>
        <w:ind w:firstLine="720"/>
        <w:rPr>
          <w:rFonts w:ascii="Times New Roman" w:hAnsi="Times New Roman"/>
        </w:rPr>
      </w:pPr>
      <w:r>
        <w:rPr>
          <w:rFonts w:ascii="Times New Roman" w:hAnsi="Times New Roman"/>
        </w:rPr>
        <w:t>One of the measures will</w:t>
      </w:r>
      <w:r w:rsidR="00FB2863" w:rsidRPr="009C2447">
        <w:rPr>
          <w:rFonts w:ascii="Times New Roman" w:hAnsi="Times New Roman"/>
        </w:rPr>
        <w:t xml:space="preserve"> </w:t>
      </w:r>
      <w:r w:rsidR="00E90713" w:rsidRPr="009C2447">
        <w:rPr>
          <w:rFonts w:ascii="Times New Roman" w:hAnsi="Times New Roman"/>
        </w:rPr>
        <w:t>assess</w:t>
      </w:r>
      <w:r w:rsidR="00FB2863" w:rsidRPr="009C2447">
        <w:rPr>
          <w:rFonts w:ascii="Times New Roman" w:hAnsi="Times New Roman"/>
        </w:rPr>
        <w:t xml:space="preserve"> personal capability for committing an offense similar in sev</w:t>
      </w:r>
      <w:r w:rsidR="00E90713" w:rsidRPr="009C2447">
        <w:rPr>
          <w:rFonts w:ascii="Times New Roman" w:hAnsi="Times New Roman"/>
        </w:rPr>
        <w:t>erity</w:t>
      </w:r>
      <w:r>
        <w:rPr>
          <w:rFonts w:ascii="Times New Roman" w:hAnsi="Times New Roman"/>
        </w:rPr>
        <w:t xml:space="preserve"> to the one that they recalled</w:t>
      </w:r>
      <w:r w:rsidR="00E90713" w:rsidRPr="009C2447">
        <w:rPr>
          <w:rFonts w:ascii="Times New Roman" w:hAnsi="Times New Roman"/>
        </w:rPr>
        <w:t xml:space="preserve">. </w:t>
      </w:r>
      <w:r w:rsidR="00FB2863" w:rsidRPr="009C2447">
        <w:rPr>
          <w:rFonts w:ascii="Times New Roman" w:hAnsi="Times New Roman"/>
        </w:rPr>
        <w:t xml:space="preserve">Participants </w:t>
      </w:r>
      <w:r w:rsidR="00E90713" w:rsidRPr="009C2447">
        <w:rPr>
          <w:rFonts w:ascii="Times New Roman" w:hAnsi="Times New Roman"/>
        </w:rPr>
        <w:t>will rate</w:t>
      </w:r>
      <w:r w:rsidR="00FB2863" w:rsidRPr="009C2447">
        <w:rPr>
          <w:rFonts w:ascii="Times New Roman" w:hAnsi="Times New Roman"/>
        </w:rPr>
        <w:t xml:space="preserve"> responses to four questions from 0 (no, definitely not) to 10 (yes, definitely): “Given the right circumstances, do you think that you could be capable of doing something just as bad (i.e., just as harmful or wrong) as what the other person did?</w:t>
      </w:r>
      <w:proofErr w:type="gramStart"/>
      <w:r w:rsidR="00FB2863" w:rsidRPr="009C2447">
        <w:rPr>
          <w:rFonts w:ascii="Times New Roman" w:hAnsi="Times New Roman"/>
        </w:rPr>
        <w:t>”;</w:t>
      </w:r>
      <w:proofErr w:type="gramEnd"/>
      <w:r w:rsidR="00FB2863" w:rsidRPr="009C2447">
        <w:rPr>
          <w:rFonts w:ascii="Times New Roman" w:hAnsi="Times New Roman"/>
        </w:rPr>
        <w:t xml:space="preserve"> “Can you imagine a situation in which you could do something as bad as what the other person did?”; “Do you think it’s possible that you could ever do something as bad as what the other person did?”; and “Thinking back over your entire life, do you think that you have ever done anything as bad as what the other person did?”</w:t>
      </w:r>
      <w:r w:rsidR="00E90713" w:rsidRPr="009C2447">
        <w:rPr>
          <w:rFonts w:ascii="Times New Roman" w:hAnsi="Times New Roman"/>
        </w:rPr>
        <w:t xml:space="preserve">  </w:t>
      </w:r>
    </w:p>
    <w:p w:rsidR="00DF16E4" w:rsidRPr="009C2447" w:rsidRDefault="004F4D55" w:rsidP="00DF16E4">
      <w:pPr>
        <w:ind w:firstLine="720"/>
        <w:rPr>
          <w:rFonts w:ascii="Times New Roman" w:hAnsi="Times New Roman"/>
        </w:rPr>
      </w:pPr>
      <w:r>
        <w:rPr>
          <w:rFonts w:ascii="Times New Roman" w:hAnsi="Times New Roman"/>
        </w:rPr>
        <w:t>As in the original report, a second</w:t>
      </w:r>
      <w:r w:rsidR="00FB2863" w:rsidRPr="009C2447">
        <w:rPr>
          <w:rFonts w:ascii="Times New Roman" w:hAnsi="Times New Roman"/>
        </w:rPr>
        <w:t xml:space="preserve"> set of personal capability questions </w:t>
      </w:r>
      <w:r>
        <w:rPr>
          <w:rFonts w:ascii="Times New Roman" w:hAnsi="Times New Roman"/>
        </w:rPr>
        <w:t>will</w:t>
      </w:r>
      <w:r w:rsidR="00FB2863" w:rsidRPr="009C2447">
        <w:rPr>
          <w:rFonts w:ascii="Times New Roman" w:hAnsi="Times New Roman"/>
        </w:rPr>
        <w:t xml:space="preserve"> emphasize similarity in offense type rather than severity (e.g., “Given the right circumstances, could you be capable of doing something similar in type </w:t>
      </w:r>
      <w:r>
        <w:rPr>
          <w:rFonts w:ascii="Times New Roman" w:hAnsi="Times New Roman"/>
        </w:rPr>
        <w:t>to what the other person did?”).  This and the severity scale will be counterbalanced.</w:t>
      </w:r>
    </w:p>
    <w:p w:rsidR="00DF16E4" w:rsidRPr="009C2447" w:rsidRDefault="00FB2863" w:rsidP="00DF16E4">
      <w:pPr>
        <w:ind w:firstLine="720"/>
        <w:rPr>
          <w:rFonts w:ascii="Times New Roman" w:hAnsi="Times New Roman"/>
        </w:rPr>
      </w:pPr>
      <w:r w:rsidRPr="009C2447">
        <w:rPr>
          <w:rFonts w:ascii="Times New Roman" w:hAnsi="Times New Roman"/>
        </w:rPr>
        <w:t xml:space="preserve">After the personal capability questions, </w:t>
      </w:r>
      <w:r w:rsidR="00DF16E4" w:rsidRPr="009C2447">
        <w:rPr>
          <w:rFonts w:ascii="Times New Roman" w:hAnsi="Times New Roman"/>
        </w:rPr>
        <w:t>they will be asked the four</w:t>
      </w:r>
      <w:r w:rsidR="00E90713" w:rsidRPr="009C2447">
        <w:rPr>
          <w:rFonts w:ascii="Times New Roman" w:hAnsi="Times New Roman"/>
        </w:rPr>
        <w:t xml:space="preserve"> empathic understanding items.  </w:t>
      </w:r>
      <w:r w:rsidRPr="009C2447">
        <w:rPr>
          <w:rFonts w:ascii="Times New Roman" w:hAnsi="Times New Roman"/>
        </w:rPr>
        <w:t xml:space="preserve">Participants </w:t>
      </w:r>
      <w:r w:rsidR="00E90713" w:rsidRPr="009C2447">
        <w:rPr>
          <w:rFonts w:ascii="Times New Roman" w:hAnsi="Times New Roman"/>
        </w:rPr>
        <w:t>will be</w:t>
      </w:r>
      <w:r w:rsidRPr="009C2447">
        <w:rPr>
          <w:rFonts w:ascii="Times New Roman" w:hAnsi="Times New Roman"/>
        </w:rPr>
        <w:t xml:space="preserve"> asked, “To what extent can you . . .” followed by four prompts: “understand why the other person acted as s/he did”; “see the situation from the other person’s perspective”; “see his/her behavior as making sense;” and “think of valid reasons why s/he acted as s/he did.”  Responses </w:t>
      </w:r>
      <w:r w:rsidR="00E90713" w:rsidRPr="009C2447">
        <w:rPr>
          <w:rFonts w:ascii="Times New Roman" w:hAnsi="Times New Roman"/>
        </w:rPr>
        <w:t>will be</w:t>
      </w:r>
      <w:r w:rsidRPr="009C2447">
        <w:rPr>
          <w:rFonts w:ascii="Times New Roman" w:hAnsi="Times New Roman"/>
        </w:rPr>
        <w:t xml:space="preserve"> rated from 0 (not at all) to 10 (totally).</w:t>
      </w:r>
      <w:r w:rsidR="00E756E3" w:rsidRPr="009C2447">
        <w:rPr>
          <w:rFonts w:ascii="Times New Roman" w:hAnsi="Times New Roman"/>
        </w:rPr>
        <w:t xml:space="preserve">  </w:t>
      </w:r>
    </w:p>
    <w:p w:rsidR="004F4D55" w:rsidRDefault="00A862C8" w:rsidP="00DF16E4">
      <w:pPr>
        <w:ind w:firstLine="720"/>
        <w:rPr>
          <w:rFonts w:ascii="Times New Roman" w:hAnsi="Times New Roman"/>
        </w:rPr>
      </w:pPr>
      <w:r w:rsidRPr="009C2447">
        <w:rPr>
          <w:rFonts w:ascii="Times New Roman" w:hAnsi="Times New Roman"/>
        </w:rPr>
        <w:t xml:space="preserve">Participants will </w:t>
      </w:r>
      <w:r w:rsidR="004F4D55">
        <w:rPr>
          <w:rFonts w:ascii="Times New Roman" w:hAnsi="Times New Roman"/>
        </w:rPr>
        <w:t xml:space="preserve">also be administered </w:t>
      </w:r>
      <w:r w:rsidRPr="009C2447">
        <w:rPr>
          <w:rFonts w:ascii="Times New Roman" w:hAnsi="Times New Roman"/>
        </w:rPr>
        <w:t>the 1</w:t>
      </w:r>
      <w:r w:rsidR="00FB2863" w:rsidRPr="009C2447">
        <w:rPr>
          <w:rFonts w:ascii="Times New Roman" w:hAnsi="Times New Roman"/>
        </w:rPr>
        <w:t>8-item Transgression Related Interpersonal Motivations Inventory–Revised (TRIM-18-R; McCullough &amp; Hoyt, 2002) to assess current motivations toward the offender</w:t>
      </w:r>
      <w:r w:rsidR="004F4D55">
        <w:rPr>
          <w:rFonts w:ascii="Times New Roman" w:hAnsi="Times New Roman"/>
        </w:rPr>
        <w:t xml:space="preserve">. The TRIM consists of three subscales: avoidance motivations, revenge motivations, and benevolence motivations. The revenge motivations subscale (e.g. I’ll make him/her pay; I want to see him/her hurt and miserable) will be the dependent variable of interest.  </w:t>
      </w:r>
    </w:p>
    <w:p w:rsidR="00FB2863" w:rsidRPr="009C2447" w:rsidRDefault="004F4D55" w:rsidP="00DF16E4">
      <w:pPr>
        <w:ind w:firstLine="720"/>
        <w:rPr>
          <w:rFonts w:ascii="Times New Roman" w:hAnsi="Times New Roman"/>
        </w:rPr>
      </w:pPr>
      <w:r>
        <w:rPr>
          <w:rFonts w:ascii="Times New Roman" w:hAnsi="Times New Roman"/>
        </w:rPr>
        <w:t xml:space="preserve">The TRIM will be administered </w:t>
      </w:r>
      <w:r w:rsidR="00DF16E4" w:rsidRPr="009C2447">
        <w:rPr>
          <w:rFonts w:ascii="Times New Roman" w:hAnsi="Times New Roman"/>
        </w:rPr>
        <w:t>either before or after the capability—empathy questions above</w:t>
      </w:r>
      <w:r>
        <w:rPr>
          <w:rFonts w:ascii="Times New Roman" w:hAnsi="Times New Roman"/>
        </w:rPr>
        <w:t>, which serves as the manipulation for this study; that is, men who have answered the capability—empathy questions before the TRIM should report less vengefulness on the TRIM than those who answer the questions after the TRIM</w:t>
      </w:r>
      <w:r w:rsidR="00DF16E4" w:rsidRPr="009C2447">
        <w:rPr>
          <w:rFonts w:ascii="Times New Roman" w:hAnsi="Times New Roman"/>
        </w:rPr>
        <w:t>.</w:t>
      </w:r>
      <w:r>
        <w:rPr>
          <w:rFonts w:ascii="Times New Roman" w:hAnsi="Times New Roman"/>
        </w:rPr>
        <w:t xml:space="preserve">  </w:t>
      </w:r>
    </w:p>
    <w:p w:rsidR="00634262" w:rsidRPr="009C2447" w:rsidRDefault="000F5743" w:rsidP="000F5743">
      <w:pPr>
        <w:rPr>
          <w:rFonts w:ascii="Times New Roman" w:hAnsi="Times New Roman"/>
          <w:b/>
          <w:bCs/>
          <w:color w:val="000000"/>
          <w:szCs w:val="30"/>
        </w:rPr>
      </w:pPr>
      <w:r w:rsidRPr="009C2447">
        <w:rPr>
          <w:rFonts w:ascii="Times New Roman" w:hAnsi="Times New Roman"/>
          <w:szCs w:val="20"/>
        </w:rPr>
        <w:br/>
      </w:r>
      <w:r w:rsidRPr="009C2447">
        <w:rPr>
          <w:rFonts w:ascii="Times New Roman" w:hAnsi="Times New Roman"/>
          <w:b/>
          <w:bCs/>
          <w:color w:val="000000"/>
          <w:szCs w:val="30"/>
        </w:rPr>
        <w:t>Procedure</w:t>
      </w:r>
    </w:p>
    <w:p w:rsidR="0068030D" w:rsidRDefault="00634262" w:rsidP="00634262">
      <w:pPr>
        <w:ind w:firstLine="720"/>
        <w:rPr>
          <w:rFonts w:ascii="Times New Roman" w:hAnsi="Times New Roman"/>
          <w:color w:val="222222"/>
        </w:rPr>
      </w:pPr>
      <w:r w:rsidRPr="009C2447">
        <w:rPr>
          <w:rFonts w:ascii="Times New Roman" w:hAnsi="Times New Roman"/>
          <w:bCs/>
          <w:color w:val="000000"/>
          <w:szCs w:val="30"/>
        </w:rPr>
        <w:t xml:space="preserve">Participants will </w:t>
      </w:r>
      <w:r w:rsidR="004F4D55">
        <w:rPr>
          <w:rFonts w:ascii="Times New Roman" w:hAnsi="Times New Roman"/>
          <w:bCs/>
          <w:color w:val="000000"/>
          <w:szCs w:val="30"/>
        </w:rPr>
        <w:t xml:space="preserve">first </w:t>
      </w:r>
      <w:r w:rsidRPr="009C2447">
        <w:rPr>
          <w:rFonts w:ascii="Times New Roman" w:hAnsi="Times New Roman"/>
          <w:bCs/>
          <w:color w:val="000000"/>
          <w:szCs w:val="30"/>
        </w:rPr>
        <w:t xml:space="preserve">be </w:t>
      </w:r>
      <w:r w:rsidR="004F4D55">
        <w:rPr>
          <w:rFonts w:ascii="Times New Roman" w:hAnsi="Times New Roman"/>
          <w:bCs/>
          <w:color w:val="000000"/>
          <w:szCs w:val="30"/>
        </w:rPr>
        <w:t>asked</w:t>
      </w:r>
      <w:r w:rsidRPr="009C2447">
        <w:rPr>
          <w:rFonts w:ascii="Times New Roman" w:hAnsi="Times New Roman"/>
          <w:bCs/>
          <w:color w:val="000000"/>
          <w:szCs w:val="30"/>
        </w:rPr>
        <w:t>: “</w:t>
      </w:r>
      <w:r w:rsidRPr="009C2447">
        <w:rPr>
          <w:rFonts w:ascii="Times New Roman" w:hAnsi="Times New Roman"/>
          <w:color w:val="222222"/>
        </w:rPr>
        <w:t xml:space="preserve">Please take a few minutes to recall a time in which you were deeply offended, harmed, or hurt by another person, and as a result still have some anger or resentment towards that person.  You must write at least </w:t>
      </w:r>
      <w:r w:rsidR="00280747" w:rsidRPr="009C2447">
        <w:rPr>
          <w:rFonts w:ascii="Times New Roman" w:hAnsi="Times New Roman"/>
          <w:color w:val="222222"/>
        </w:rPr>
        <w:t>200 characters (about 30</w:t>
      </w:r>
      <w:r w:rsidRPr="009C2447">
        <w:rPr>
          <w:rFonts w:ascii="Times New Roman" w:hAnsi="Times New Roman"/>
          <w:color w:val="222222"/>
        </w:rPr>
        <w:t xml:space="preserve"> words) to move on.” </w:t>
      </w:r>
      <w:r w:rsidR="0068030D">
        <w:rPr>
          <w:rFonts w:ascii="Times New Roman" w:hAnsi="Times New Roman"/>
          <w:color w:val="222222"/>
        </w:rPr>
        <w:t xml:space="preserve"> In one condition, participants will answer capability—empathy questions first, and then answer the TRIM, which contains the vengeance measures.  In the other, participants will answer the TRIM first, followed by the capability—empathy questionnaire.</w:t>
      </w:r>
    </w:p>
    <w:p w:rsidR="00B27373" w:rsidRPr="009C2447" w:rsidRDefault="000F5743" w:rsidP="000F5743">
      <w:pPr>
        <w:rPr>
          <w:rFonts w:ascii="Times New Roman" w:hAnsi="Times New Roman"/>
          <w:color w:val="000000"/>
        </w:rPr>
      </w:pPr>
      <w:r w:rsidRPr="009C2447">
        <w:rPr>
          <w:rFonts w:ascii="Times New Roman" w:hAnsi="Times New Roman"/>
          <w:szCs w:val="20"/>
        </w:rPr>
        <w:br/>
      </w:r>
      <w:r w:rsidRPr="009C2447">
        <w:rPr>
          <w:rFonts w:ascii="Times New Roman" w:hAnsi="Times New Roman"/>
          <w:b/>
          <w:bCs/>
          <w:color w:val="000000"/>
          <w:szCs w:val="30"/>
        </w:rPr>
        <w:t>Analysis Plan</w:t>
      </w:r>
      <w:r w:rsidRPr="009C2447">
        <w:rPr>
          <w:rFonts w:ascii="Times New Roman" w:hAnsi="Times New Roman"/>
          <w:szCs w:val="20"/>
        </w:rPr>
        <w:br/>
      </w:r>
      <w:r w:rsidRPr="009C2447">
        <w:rPr>
          <w:rFonts w:ascii="Times New Roman" w:hAnsi="Times New Roman"/>
          <w:color w:val="000000"/>
        </w:rPr>
        <w:tab/>
      </w:r>
      <w:r w:rsidR="00FB2863" w:rsidRPr="009C2447">
        <w:rPr>
          <w:rFonts w:ascii="Times New Roman" w:hAnsi="Times New Roman"/>
          <w:color w:val="000000"/>
        </w:rPr>
        <w:t xml:space="preserve">We will conduct a 2 (gender) by 2 (order of capability-empathy items) ANOVA on </w:t>
      </w:r>
      <w:r w:rsidR="0010507C">
        <w:rPr>
          <w:rFonts w:ascii="Times New Roman" w:hAnsi="Times New Roman"/>
          <w:color w:val="000000"/>
        </w:rPr>
        <w:t xml:space="preserve">participants’ </w:t>
      </w:r>
      <w:r w:rsidR="0068030D">
        <w:rPr>
          <w:rFonts w:ascii="Times New Roman" w:hAnsi="Times New Roman"/>
          <w:color w:val="000000"/>
        </w:rPr>
        <w:t>TRIM</w:t>
      </w:r>
      <w:r w:rsidR="0010507C">
        <w:rPr>
          <w:rFonts w:ascii="Times New Roman" w:hAnsi="Times New Roman"/>
          <w:color w:val="000000"/>
        </w:rPr>
        <w:t xml:space="preserve"> scores</w:t>
      </w:r>
      <w:r w:rsidR="00FB2863" w:rsidRPr="009C2447">
        <w:rPr>
          <w:rFonts w:ascii="Times New Roman" w:hAnsi="Times New Roman"/>
          <w:color w:val="000000"/>
        </w:rPr>
        <w:t>.  We expect a signific</w:t>
      </w:r>
      <w:r w:rsidR="00B27373" w:rsidRPr="009C2447">
        <w:rPr>
          <w:rFonts w:ascii="Times New Roman" w:hAnsi="Times New Roman"/>
          <w:color w:val="000000"/>
        </w:rPr>
        <w:t xml:space="preserve">ant interaction </w:t>
      </w:r>
      <w:r w:rsidR="0010507C">
        <w:rPr>
          <w:rFonts w:ascii="Times New Roman" w:hAnsi="Times New Roman"/>
          <w:color w:val="000000"/>
        </w:rPr>
        <w:t xml:space="preserve">for the </w:t>
      </w:r>
      <w:r w:rsidR="00B27373" w:rsidRPr="009C2447">
        <w:rPr>
          <w:rFonts w:ascii="Times New Roman" w:hAnsi="Times New Roman"/>
          <w:color w:val="000000"/>
        </w:rPr>
        <w:t xml:space="preserve">vengefulness </w:t>
      </w:r>
      <w:r w:rsidR="0010507C">
        <w:rPr>
          <w:rFonts w:ascii="Times New Roman" w:hAnsi="Times New Roman"/>
          <w:color w:val="000000"/>
        </w:rPr>
        <w:t xml:space="preserve">subscale </w:t>
      </w:r>
      <w:r w:rsidR="00B27373" w:rsidRPr="009C2447">
        <w:rPr>
          <w:rFonts w:ascii="Times New Roman" w:hAnsi="Times New Roman"/>
          <w:color w:val="000000"/>
        </w:rPr>
        <w:t>such that men who completed the capability—empathy measures before the vengefulness questions</w:t>
      </w:r>
      <w:r w:rsidR="000A2E42" w:rsidRPr="009C2447">
        <w:rPr>
          <w:rFonts w:ascii="Times New Roman" w:hAnsi="Times New Roman"/>
          <w:color w:val="000000"/>
        </w:rPr>
        <w:t xml:space="preserve"> should </w:t>
      </w:r>
      <w:r w:rsidR="0010507C">
        <w:rPr>
          <w:rFonts w:ascii="Times New Roman" w:hAnsi="Times New Roman"/>
          <w:color w:val="000000"/>
        </w:rPr>
        <w:t xml:space="preserve">score lower on this subscale </w:t>
      </w:r>
      <w:r w:rsidR="00B27373" w:rsidRPr="009C2447">
        <w:rPr>
          <w:rFonts w:ascii="Times New Roman" w:hAnsi="Times New Roman"/>
          <w:color w:val="000000"/>
        </w:rPr>
        <w:t>than those who complete the measures afterward.</w:t>
      </w:r>
      <w:r w:rsidR="000A2E42" w:rsidRPr="009C2447">
        <w:rPr>
          <w:rFonts w:ascii="Times New Roman" w:hAnsi="Times New Roman"/>
          <w:color w:val="000000"/>
        </w:rPr>
        <w:t xml:space="preserve">  Women</w:t>
      </w:r>
      <w:r w:rsidR="0010507C">
        <w:rPr>
          <w:rFonts w:ascii="Times New Roman" w:hAnsi="Times New Roman"/>
          <w:color w:val="000000"/>
        </w:rPr>
        <w:t>’s scores</w:t>
      </w:r>
      <w:r w:rsidR="000A2E42" w:rsidRPr="009C2447">
        <w:rPr>
          <w:rFonts w:ascii="Times New Roman" w:hAnsi="Times New Roman"/>
          <w:color w:val="000000"/>
        </w:rPr>
        <w:t xml:space="preserve"> should not be affected by the order of the questions.</w:t>
      </w:r>
    </w:p>
    <w:p w:rsidR="00B27373" w:rsidRPr="009C2447" w:rsidRDefault="00B27373" w:rsidP="000F5743">
      <w:pPr>
        <w:rPr>
          <w:rFonts w:ascii="Times New Roman" w:hAnsi="Times New Roman"/>
          <w:color w:val="000000"/>
        </w:rPr>
      </w:pPr>
    </w:p>
    <w:p w:rsidR="000F5743" w:rsidRPr="009C2447" w:rsidRDefault="000F5743" w:rsidP="000F5743">
      <w:pPr>
        <w:rPr>
          <w:rFonts w:ascii="Times New Roman" w:hAnsi="Times New Roman"/>
          <w:szCs w:val="20"/>
        </w:rPr>
      </w:pPr>
      <w:r w:rsidRPr="009C2447">
        <w:rPr>
          <w:rFonts w:ascii="Times New Roman" w:hAnsi="Times New Roman"/>
          <w:b/>
          <w:bCs/>
          <w:color w:val="000000"/>
          <w:szCs w:val="30"/>
        </w:rPr>
        <w:t>Differences from Original Study</w:t>
      </w:r>
    </w:p>
    <w:p w:rsidR="003426AA" w:rsidRPr="009C2447" w:rsidRDefault="003426AA" w:rsidP="00E90713">
      <w:pPr>
        <w:ind w:firstLine="720"/>
        <w:rPr>
          <w:rFonts w:ascii="Times New Roman" w:hAnsi="Times New Roman" w:cs="Times New Roman"/>
          <w:color w:val="000000"/>
          <w:szCs w:val="30"/>
        </w:rPr>
      </w:pPr>
    </w:p>
    <w:p w:rsidR="0068030D" w:rsidRDefault="004C6182" w:rsidP="0068030D">
      <w:pPr>
        <w:ind w:firstLine="720"/>
        <w:rPr>
          <w:rFonts w:ascii="Times New Roman" w:hAnsi="Times New Roman" w:cs="Times New Roman"/>
          <w:color w:val="000000"/>
          <w:szCs w:val="30"/>
        </w:rPr>
      </w:pPr>
      <w:r w:rsidRPr="009C2447">
        <w:rPr>
          <w:rFonts w:ascii="Times New Roman" w:hAnsi="Times New Roman" w:cs="Times New Roman"/>
          <w:color w:val="000000"/>
          <w:szCs w:val="30"/>
        </w:rPr>
        <w:t>Although participants will still be run in the lab, t</w:t>
      </w:r>
      <w:r w:rsidR="00AA0D76" w:rsidRPr="009C2447">
        <w:rPr>
          <w:rFonts w:ascii="Times New Roman" w:hAnsi="Times New Roman" w:cs="Times New Roman"/>
          <w:color w:val="000000"/>
          <w:szCs w:val="30"/>
        </w:rPr>
        <w:t xml:space="preserve">he </w:t>
      </w:r>
      <w:r w:rsidRPr="009C2447">
        <w:rPr>
          <w:rFonts w:ascii="Times New Roman" w:hAnsi="Times New Roman" w:cs="Times New Roman"/>
          <w:color w:val="000000"/>
          <w:szCs w:val="30"/>
        </w:rPr>
        <w:t xml:space="preserve">study will be administered in the form of an online survey rather than paper-and-pencil.  </w:t>
      </w:r>
      <w:r w:rsidR="0068030D">
        <w:rPr>
          <w:rFonts w:ascii="Times New Roman" w:hAnsi="Times New Roman" w:cs="Times New Roman"/>
          <w:color w:val="000000"/>
          <w:szCs w:val="30"/>
        </w:rPr>
        <w:t>However, this should not affect the results, as t</w:t>
      </w:r>
      <w:r w:rsidR="0068030D" w:rsidRPr="006D5D61">
        <w:rPr>
          <w:rFonts w:ascii="Times New Roman" w:hAnsi="Times New Roman" w:cs="Times New Roman"/>
          <w:color w:val="000000"/>
          <w:szCs w:val="30"/>
        </w:rPr>
        <w:t xml:space="preserve">he authors used online versions of their questionnaires in study 1.  Although study 1 did not use the exact same procedure as study 7, it was similar in that it required the participants to recall an instance when they were hurt or offended.  No significant interactions emerged between student sample and </w:t>
      </w:r>
      <w:proofErr w:type="gramStart"/>
      <w:r w:rsidR="0068030D" w:rsidRPr="006D5D61">
        <w:rPr>
          <w:rFonts w:ascii="Times New Roman" w:hAnsi="Times New Roman" w:cs="Times New Roman"/>
          <w:color w:val="000000"/>
          <w:szCs w:val="30"/>
        </w:rPr>
        <w:t>internet</w:t>
      </w:r>
      <w:proofErr w:type="gramEnd"/>
      <w:r w:rsidR="0068030D" w:rsidRPr="006D5D61">
        <w:rPr>
          <w:rFonts w:ascii="Times New Roman" w:hAnsi="Times New Roman" w:cs="Times New Roman"/>
          <w:color w:val="000000"/>
          <w:szCs w:val="30"/>
        </w:rPr>
        <w:t xml:space="preserve"> sample, student status and non-student status, age, gender (TRIM was not measured here), ethnicity, or nationality in their analyses.  Therefore, </w:t>
      </w:r>
      <w:r w:rsidR="0068030D">
        <w:rPr>
          <w:rFonts w:ascii="Times New Roman" w:hAnsi="Times New Roman" w:cs="Times New Roman"/>
          <w:color w:val="000000"/>
          <w:szCs w:val="30"/>
        </w:rPr>
        <w:t>using an online format in the lab</w:t>
      </w:r>
      <w:r w:rsidR="0068030D" w:rsidRPr="006D5D61">
        <w:rPr>
          <w:rFonts w:ascii="Times New Roman" w:hAnsi="Times New Roman" w:cs="Times New Roman"/>
          <w:color w:val="000000"/>
          <w:szCs w:val="30"/>
        </w:rPr>
        <w:t xml:space="preserve"> should be sufficient to replicate the results.</w:t>
      </w:r>
    </w:p>
    <w:p w:rsidR="006D5D61" w:rsidRDefault="004C6182" w:rsidP="004C6182">
      <w:pPr>
        <w:ind w:firstLine="720"/>
        <w:rPr>
          <w:ins w:id="0" w:author="S K" w:date="2012-09-10T16:16:00Z"/>
          <w:rFonts w:ascii="Times New Roman" w:hAnsi="Times New Roman" w:cs="Times New Roman"/>
          <w:color w:val="000000"/>
          <w:szCs w:val="30"/>
        </w:rPr>
      </w:pPr>
      <w:r w:rsidRPr="009C2447">
        <w:rPr>
          <w:rFonts w:ascii="Times New Roman" w:hAnsi="Times New Roman" w:cs="Times New Roman"/>
          <w:color w:val="000000"/>
          <w:szCs w:val="30"/>
        </w:rPr>
        <w:t>Furthermore, it will be administered as one of a series of studies, which may lower concentration on the study (the order of all twelve studies is randomized in “Studies in Mass”)</w:t>
      </w:r>
      <w:r w:rsidR="00AA0D76" w:rsidRPr="009C2447">
        <w:rPr>
          <w:rFonts w:ascii="Times New Roman" w:hAnsi="Times New Roman" w:cs="Times New Roman"/>
          <w:color w:val="000000"/>
          <w:szCs w:val="30"/>
        </w:rPr>
        <w:t xml:space="preserve">. </w:t>
      </w:r>
      <w:r w:rsidR="007E66D2" w:rsidRPr="009C2447">
        <w:rPr>
          <w:rFonts w:ascii="Times New Roman" w:hAnsi="Times New Roman" w:cs="Times New Roman"/>
          <w:color w:val="000000"/>
          <w:szCs w:val="30"/>
        </w:rPr>
        <w:t xml:space="preserve">We are asking participants to write at least </w:t>
      </w:r>
      <w:r w:rsidR="00280747" w:rsidRPr="009C2447">
        <w:rPr>
          <w:rFonts w:ascii="Times New Roman" w:hAnsi="Times New Roman" w:cs="Times New Roman"/>
          <w:color w:val="000000"/>
          <w:szCs w:val="30"/>
        </w:rPr>
        <w:t>200 characters (about 3</w:t>
      </w:r>
      <w:r w:rsidR="007E66D2" w:rsidRPr="009C2447">
        <w:rPr>
          <w:rFonts w:ascii="Times New Roman" w:hAnsi="Times New Roman" w:cs="Times New Roman"/>
          <w:color w:val="000000"/>
          <w:szCs w:val="30"/>
        </w:rPr>
        <w:t xml:space="preserve">0 words) in order to ensure compliance with the manipulation. </w:t>
      </w:r>
      <w:r w:rsidR="006067C2" w:rsidRPr="009C2447">
        <w:rPr>
          <w:rFonts w:ascii="Times New Roman" w:hAnsi="Times New Roman" w:cs="Times New Roman"/>
          <w:color w:val="000000"/>
          <w:szCs w:val="30"/>
        </w:rPr>
        <w:t>Otherwise, procedures and analysis should be close to the original study.</w:t>
      </w:r>
      <w:r w:rsidR="000A2E42" w:rsidRPr="009C2447">
        <w:rPr>
          <w:rFonts w:ascii="Times New Roman" w:hAnsi="Times New Roman" w:cs="Times New Roman"/>
          <w:color w:val="000000"/>
          <w:szCs w:val="30"/>
        </w:rPr>
        <w:t xml:space="preserve">  </w:t>
      </w:r>
      <w:r w:rsidR="006D5D61" w:rsidRPr="009C2447">
        <w:rPr>
          <w:rFonts w:ascii="Times New Roman" w:hAnsi="Times New Roman" w:cs="Times New Roman"/>
          <w:color w:val="000000"/>
          <w:szCs w:val="30"/>
        </w:rPr>
        <w:t>Participants who clearly do not complete the manipulation properly will be excluded.</w:t>
      </w:r>
    </w:p>
    <w:p w:rsidR="00BC136A" w:rsidRPr="009C2447" w:rsidRDefault="00BC136A" w:rsidP="004C6182">
      <w:pPr>
        <w:numPr>
          <w:ins w:id="1" w:author="S K" w:date="2012-09-10T16:16:00Z"/>
        </w:numPr>
        <w:ind w:firstLine="720"/>
        <w:rPr>
          <w:rFonts w:ascii="Times New Roman" w:hAnsi="Times New Roman" w:cs="Times New Roman"/>
          <w:color w:val="000000"/>
          <w:szCs w:val="30"/>
        </w:rPr>
      </w:pPr>
    </w:p>
    <w:p w:rsidR="006D5D61" w:rsidRPr="00BC136A" w:rsidRDefault="00475816" w:rsidP="006D5D61">
      <w:pPr>
        <w:jc w:val="center"/>
        <w:rPr>
          <w:rFonts w:ascii="Times New Roman" w:hAnsi="Times New Roman" w:cs="Times New Roman"/>
          <w:b/>
          <w:color w:val="000000"/>
          <w:szCs w:val="27"/>
        </w:rPr>
      </w:pPr>
      <w:r w:rsidRPr="00475816">
        <w:rPr>
          <w:rFonts w:ascii="Times New Roman" w:hAnsi="Times New Roman" w:cs="Times New Roman"/>
          <w:b/>
          <w:color w:val="000000"/>
          <w:szCs w:val="30"/>
        </w:rPr>
        <w:t>(Post Data Collection) Methods Addendum</w:t>
      </w:r>
    </w:p>
    <w:p w:rsidR="00A239EF" w:rsidRPr="009C2447" w:rsidRDefault="00475816" w:rsidP="006D5D61">
      <w:pPr>
        <w:rPr>
          <w:rFonts w:ascii="Times New Roman" w:hAnsi="Times New Roman"/>
          <w:color w:val="000000"/>
        </w:rPr>
      </w:pPr>
      <w:r w:rsidRPr="00475816">
        <w:rPr>
          <w:rFonts w:ascii="Times New Roman" w:hAnsi="Times New Roman"/>
          <w:b/>
          <w:color w:val="000000"/>
          <w:szCs w:val="27"/>
        </w:rPr>
        <w:br/>
      </w:r>
      <w:r w:rsidR="006D5D61" w:rsidRPr="009C2447">
        <w:rPr>
          <w:rFonts w:ascii="Times New Roman" w:hAnsi="Times New Roman"/>
          <w:b/>
          <w:bCs/>
          <w:color w:val="000000"/>
          <w:szCs w:val="30"/>
        </w:rPr>
        <w:t>Actual Sample</w:t>
      </w:r>
      <w:r w:rsidR="006D5D61" w:rsidRPr="009C2447">
        <w:rPr>
          <w:rFonts w:ascii="Times New Roman" w:hAnsi="Times New Roman"/>
          <w:color w:val="000000"/>
          <w:szCs w:val="27"/>
        </w:rPr>
        <w:br/>
      </w:r>
      <w:r w:rsidR="006D5D61" w:rsidRPr="009C2447">
        <w:rPr>
          <w:rFonts w:ascii="Times New Roman" w:hAnsi="Times New Roman"/>
          <w:color w:val="000000"/>
        </w:rPr>
        <w:tab/>
      </w:r>
      <w:r w:rsidR="00686282" w:rsidRPr="009C2447">
        <w:rPr>
          <w:rFonts w:ascii="Times New Roman" w:hAnsi="Times New Roman"/>
          <w:color w:val="000000"/>
        </w:rPr>
        <w:t xml:space="preserve">Participants were </w:t>
      </w:r>
      <w:r w:rsidR="004C6182" w:rsidRPr="009C2447">
        <w:rPr>
          <w:rFonts w:ascii="Times New Roman" w:hAnsi="Times New Roman"/>
          <w:color w:val="000000"/>
        </w:rPr>
        <w:t>135 Stanford affiliates (55 men, 80 women)</w:t>
      </w:r>
      <w:r w:rsidR="00686282" w:rsidRPr="009C2447">
        <w:rPr>
          <w:rFonts w:ascii="Times New Roman" w:hAnsi="Times New Roman"/>
          <w:color w:val="000000"/>
        </w:rPr>
        <w:t xml:space="preserve">.  </w:t>
      </w:r>
      <w:r w:rsidR="004C6182" w:rsidRPr="009C2447">
        <w:rPr>
          <w:rFonts w:ascii="Times New Roman" w:hAnsi="Times New Roman"/>
          <w:color w:val="000000"/>
        </w:rPr>
        <w:t>All participants</w:t>
      </w:r>
      <w:r w:rsidR="00686282" w:rsidRPr="009C2447">
        <w:rPr>
          <w:rFonts w:ascii="Times New Roman" w:hAnsi="Times New Roman"/>
          <w:color w:val="000000"/>
        </w:rPr>
        <w:t xml:space="preserve"> complete</w:t>
      </w:r>
      <w:r w:rsidR="004C6182" w:rsidRPr="009C2447">
        <w:rPr>
          <w:rFonts w:ascii="Times New Roman" w:hAnsi="Times New Roman"/>
          <w:color w:val="000000"/>
        </w:rPr>
        <w:t xml:space="preserve">d the manipulation sufficiently.  </w:t>
      </w:r>
      <w:r w:rsidR="00A967D9" w:rsidRPr="009C2447">
        <w:rPr>
          <w:rFonts w:ascii="Times New Roman" w:hAnsi="Times New Roman"/>
          <w:color w:val="000000"/>
        </w:rPr>
        <w:t xml:space="preserve">Thirty-three participants identified themselves as Caucasian, </w:t>
      </w:r>
      <w:r w:rsidR="00A73E9F" w:rsidRPr="009C2447">
        <w:rPr>
          <w:rFonts w:ascii="Times New Roman" w:hAnsi="Times New Roman"/>
          <w:color w:val="000000"/>
        </w:rPr>
        <w:t xml:space="preserve">84 as Asian/Pacific Islander, </w:t>
      </w:r>
      <w:r w:rsidR="00A967D9" w:rsidRPr="009C2447">
        <w:rPr>
          <w:rFonts w:ascii="Times New Roman" w:hAnsi="Times New Roman"/>
          <w:color w:val="000000"/>
        </w:rPr>
        <w:t xml:space="preserve">11 as African-American, 12 as Hispanic, 2 as Native American or Alaskan </w:t>
      </w:r>
      <w:r w:rsidR="00A73E9F" w:rsidRPr="009C2447">
        <w:rPr>
          <w:rFonts w:ascii="Times New Roman" w:hAnsi="Times New Roman"/>
          <w:color w:val="000000"/>
        </w:rPr>
        <w:t>Native</w:t>
      </w:r>
      <w:r w:rsidR="00A967D9" w:rsidRPr="009C2447">
        <w:rPr>
          <w:rFonts w:ascii="Times New Roman" w:hAnsi="Times New Roman"/>
          <w:color w:val="000000"/>
        </w:rPr>
        <w:t>, and 1 did not respond.</w:t>
      </w:r>
      <w:r w:rsidR="00A73E9F" w:rsidRPr="009C2447">
        <w:rPr>
          <w:rFonts w:ascii="Times New Roman" w:hAnsi="Times New Roman"/>
          <w:color w:val="000000"/>
        </w:rPr>
        <w:t xml:space="preserve">  The mean age was 21.64 (SD = 3.23).</w:t>
      </w:r>
      <w:r w:rsidR="00A102C6">
        <w:rPr>
          <w:rFonts w:ascii="Times New Roman" w:hAnsi="Times New Roman"/>
          <w:color w:val="000000"/>
        </w:rPr>
        <w:t xml:space="preserve">  Actual power with original effect size of </w:t>
      </w:r>
      <w:r w:rsidR="00A102C6" w:rsidRPr="009C2447">
        <w:rPr>
          <w:rFonts w:ascii="Times New Roman" w:hAnsi="Times New Roman"/>
          <w:color w:val="000000"/>
          <w:szCs w:val="26"/>
          <w:shd w:val="clear" w:color="auto" w:fill="FFFFFF"/>
        </w:rPr>
        <w:t>η</w:t>
      </w:r>
      <w:r w:rsidR="00A102C6" w:rsidRPr="009C2447">
        <w:rPr>
          <w:rFonts w:ascii="Times New Roman" w:hAnsi="Times New Roman"/>
          <w:color w:val="000000"/>
          <w:szCs w:val="26"/>
          <w:shd w:val="clear" w:color="auto" w:fill="FFFFFF"/>
          <w:vertAlign w:val="superscript"/>
        </w:rPr>
        <w:t xml:space="preserve">2 </w:t>
      </w:r>
      <w:r w:rsidR="00A102C6" w:rsidRPr="009C2447">
        <w:rPr>
          <w:rFonts w:ascii="Times New Roman" w:hAnsi="Times New Roman"/>
          <w:szCs w:val="20"/>
        </w:rPr>
        <w:t xml:space="preserve">= .06 </w:t>
      </w:r>
      <w:r w:rsidR="00A102C6">
        <w:rPr>
          <w:rFonts w:ascii="Times New Roman" w:hAnsi="Times New Roman"/>
          <w:szCs w:val="20"/>
        </w:rPr>
        <w:t>is 82.2%</w:t>
      </w:r>
    </w:p>
    <w:p w:rsidR="00102A56" w:rsidRPr="009C2447" w:rsidRDefault="006D5D61" w:rsidP="006D5D61">
      <w:pPr>
        <w:rPr>
          <w:rFonts w:ascii="Times New Roman" w:hAnsi="Times New Roman"/>
          <w:color w:val="000000"/>
          <w:szCs w:val="30"/>
        </w:rPr>
      </w:pPr>
      <w:r w:rsidRPr="009C2447">
        <w:rPr>
          <w:rFonts w:ascii="Times New Roman" w:hAnsi="Times New Roman"/>
          <w:color w:val="000000"/>
          <w:szCs w:val="27"/>
        </w:rPr>
        <w:br/>
      </w:r>
      <w:r w:rsidRPr="009C2447">
        <w:rPr>
          <w:rFonts w:ascii="Times New Roman" w:hAnsi="Times New Roman"/>
          <w:b/>
          <w:bCs/>
          <w:color w:val="000000"/>
          <w:szCs w:val="30"/>
        </w:rPr>
        <w:t>Differences from pre-data collection methods plan</w:t>
      </w:r>
      <w:r w:rsidRPr="009C2447">
        <w:rPr>
          <w:rFonts w:ascii="Times New Roman" w:hAnsi="Times New Roman"/>
          <w:color w:val="000000"/>
          <w:szCs w:val="27"/>
        </w:rPr>
        <w:br/>
      </w:r>
      <w:r w:rsidRPr="009C2447">
        <w:rPr>
          <w:rFonts w:ascii="Times New Roman" w:hAnsi="Times New Roman"/>
          <w:color w:val="000000"/>
        </w:rPr>
        <w:tab/>
      </w:r>
      <w:r w:rsidR="00A967D9" w:rsidRPr="009C2447">
        <w:rPr>
          <w:rFonts w:ascii="Times New Roman" w:hAnsi="Times New Roman"/>
          <w:color w:val="000000"/>
        </w:rPr>
        <w:t xml:space="preserve">Compared to the original </w:t>
      </w:r>
      <w:proofErr w:type="gramStart"/>
      <w:r w:rsidR="00A967D9" w:rsidRPr="009C2447">
        <w:rPr>
          <w:rFonts w:ascii="Times New Roman" w:hAnsi="Times New Roman"/>
          <w:color w:val="000000"/>
        </w:rPr>
        <w:t>study,</w:t>
      </w:r>
      <w:proofErr w:type="gramEnd"/>
      <w:r w:rsidR="00A967D9" w:rsidRPr="009C2447">
        <w:rPr>
          <w:rFonts w:ascii="Times New Roman" w:hAnsi="Times New Roman"/>
          <w:color w:val="000000"/>
        </w:rPr>
        <w:t xml:space="preserve"> there seem to be many more Asians and fewer Caucasians.  Cultural differences may cause some variance in the data</w:t>
      </w:r>
      <w:r w:rsidR="00B26C60" w:rsidRPr="009C2447">
        <w:rPr>
          <w:rFonts w:ascii="Times New Roman" w:hAnsi="Times New Roman"/>
          <w:color w:val="000000"/>
          <w:szCs w:val="30"/>
        </w:rPr>
        <w:t>.</w:t>
      </w:r>
    </w:p>
    <w:p w:rsidR="001622EE" w:rsidRDefault="00102A56" w:rsidP="00656DC2">
      <w:pPr>
        <w:pStyle w:val="NormalWeb"/>
        <w:spacing w:before="2" w:after="2"/>
        <w:rPr>
          <w:rFonts w:ascii="Times New Roman" w:hAnsi="Times New Roman"/>
          <w:sz w:val="24"/>
        </w:rPr>
      </w:pPr>
      <w:r w:rsidRPr="00D41F8A">
        <w:rPr>
          <w:rFonts w:ascii="Times New Roman" w:hAnsi="Times New Roman"/>
          <w:color w:val="000000"/>
          <w:sz w:val="24"/>
          <w:szCs w:val="30"/>
        </w:rPr>
        <w:tab/>
        <w:t xml:space="preserve">Furthermore, when analyzing the data, it seemed that the vengeance questions (and therefore the overall TRIM) differed slightly from the one used by the original authors. </w:t>
      </w:r>
      <w:r w:rsidR="00656DC2">
        <w:rPr>
          <w:rFonts w:ascii="Times New Roman" w:hAnsi="Times New Roman"/>
          <w:color w:val="000000"/>
          <w:sz w:val="24"/>
          <w:szCs w:val="30"/>
        </w:rPr>
        <w:t xml:space="preserve"> We used the</w:t>
      </w:r>
      <w:r w:rsidR="00656DC2" w:rsidRPr="00D41F8A">
        <w:rPr>
          <w:rFonts w:ascii="Times New Roman" w:hAnsi="Times New Roman"/>
          <w:color w:val="000000"/>
          <w:sz w:val="24"/>
          <w:szCs w:val="30"/>
        </w:rPr>
        <w:t xml:space="preserve"> </w:t>
      </w:r>
      <w:r w:rsidR="00656DC2">
        <w:rPr>
          <w:rFonts w:ascii="Times New Roman" w:hAnsi="Times New Roman"/>
          <w:color w:val="000000"/>
          <w:sz w:val="24"/>
          <w:szCs w:val="30"/>
        </w:rPr>
        <w:t xml:space="preserve">TRIM-R as appeared in </w:t>
      </w:r>
      <w:proofErr w:type="spellStart"/>
      <w:r w:rsidR="00656DC2">
        <w:rPr>
          <w:rFonts w:ascii="Times New Roman" w:hAnsi="Times New Roman"/>
          <w:color w:val="000000"/>
          <w:sz w:val="24"/>
          <w:szCs w:val="30"/>
        </w:rPr>
        <w:t>McCullogh</w:t>
      </w:r>
      <w:proofErr w:type="spellEnd"/>
      <w:r w:rsidR="00656DC2">
        <w:rPr>
          <w:rFonts w:ascii="Times New Roman" w:hAnsi="Times New Roman"/>
          <w:color w:val="000000"/>
          <w:sz w:val="24"/>
          <w:szCs w:val="30"/>
        </w:rPr>
        <w:t xml:space="preserve"> &amp; Hoyt, 2002; the vengefulness items from those were as follows:</w:t>
      </w:r>
      <w:r w:rsidR="00656DC2" w:rsidRPr="00D41F8A">
        <w:rPr>
          <w:rFonts w:ascii="Times New Roman" w:hAnsi="Times New Roman"/>
          <w:color w:val="000000"/>
          <w:sz w:val="24"/>
          <w:szCs w:val="30"/>
        </w:rPr>
        <w:t xml:space="preserve"> “</w:t>
      </w:r>
      <w:r w:rsidR="00656DC2" w:rsidRPr="00D41F8A">
        <w:rPr>
          <w:rFonts w:ascii="Times New Roman" w:hAnsi="Times New Roman"/>
          <w:sz w:val="24"/>
        </w:rPr>
        <w:t>I’ll make him/her pay,” “I wish that something bad would happen to him/her,” “I want him/her to get what he/she deserves,” “I’m going to get even,” and “I want to see him/her hurt and miserable.”</w:t>
      </w:r>
      <w:r w:rsidR="00656DC2">
        <w:rPr>
          <w:rFonts w:ascii="Times New Roman" w:hAnsi="Times New Roman"/>
          <w:sz w:val="24"/>
        </w:rPr>
        <w:t xml:space="preserve"> </w:t>
      </w:r>
      <w:r w:rsidR="00656DC2">
        <w:rPr>
          <w:rFonts w:ascii="Times New Roman" w:hAnsi="Times New Roman"/>
          <w:color w:val="000000"/>
          <w:sz w:val="24"/>
          <w:szCs w:val="30"/>
        </w:rPr>
        <w:t>T</w:t>
      </w:r>
      <w:r w:rsidR="001D0598" w:rsidRPr="00D41F8A">
        <w:rPr>
          <w:rFonts w:ascii="Times New Roman" w:hAnsi="Times New Roman"/>
          <w:color w:val="000000"/>
          <w:sz w:val="24"/>
          <w:szCs w:val="30"/>
        </w:rPr>
        <w:t>he original items</w:t>
      </w:r>
      <w:r w:rsidR="00D41F8A" w:rsidRPr="00D41F8A">
        <w:rPr>
          <w:rFonts w:ascii="Times New Roman" w:hAnsi="Times New Roman"/>
          <w:color w:val="000000"/>
          <w:sz w:val="24"/>
          <w:szCs w:val="30"/>
        </w:rPr>
        <w:t xml:space="preserve"> reported by the authors</w:t>
      </w:r>
      <w:r w:rsidR="001D0598" w:rsidRPr="00D41F8A">
        <w:rPr>
          <w:rFonts w:ascii="Times New Roman" w:hAnsi="Times New Roman"/>
          <w:color w:val="000000"/>
          <w:sz w:val="24"/>
          <w:szCs w:val="30"/>
        </w:rPr>
        <w:t xml:space="preserve"> were: “I want them to suffer,” “I want revenge,” “I wish that something bad would happen to them,” “I hate them,” “I feel cold toward them,” “I feel bitter toward them,” and “I want</w:t>
      </w:r>
      <w:r w:rsidR="00D41F8A" w:rsidRPr="00D41F8A">
        <w:rPr>
          <w:rFonts w:ascii="Times New Roman" w:hAnsi="Times New Roman"/>
          <w:color w:val="000000"/>
          <w:sz w:val="24"/>
          <w:szCs w:val="30"/>
        </w:rPr>
        <w:t xml:space="preserve"> to see them hurt and miserable</w:t>
      </w:r>
      <w:r w:rsidR="001D0598" w:rsidRPr="00D41F8A">
        <w:rPr>
          <w:rFonts w:ascii="Times New Roman" w:hAnsi="Times New Roman"/>
          <w:color w:val="000000"/>
          <w:sz w:val="24"/>
          <w:szCs w:val="30"/>
        </w:rPr>
        <w:t>”</w:t>
      </w:r>
      <w:r w:rsidR="00D41F8A" w:rsidRPr="00D41F8A">
        <w:rPr>
          <w:rFonts w:ascii="Times New Roman" w:hAnsi="Times New Roman"/>
          <w:color w:val="000000"/>
          <w:sz w:val="24"/>
          <w:szCs w:val="30"/>
        </w:rPr>
        <w:t xml:space="preserve"> (</w:t>
      </w:r>
      <w:proofErr w:type="spellStart"/>
      <w:r w:rsidR="00D41F8A" w:rsidRPr="00D41F8A">
        <w:rPr>
          <w:rFonts w:ascii="Times New Roman" w:hAnsi="Times New Roman"/>
          <w:color w:val="000000"/>
          <w:sz w:val="24"/>
          <w:szCs w:val="30"/>
        </w:rPr>
        <w:t>Exline</w:t>
      </w:r>
      <w:proofErr w:type="spellEnd"/>
      <w:r w:rsidR="00D41F8A" w:rsidRPr="00D41F8A">
        <w:rPr>
          <w:rFonts w:ascii="Times New Roman" w:hAnsi="Times New Roman"/>
          <w:color w:val="000000"/>
          <w:sz w:val="24"/>
          <w:szCs w:val="30"/>
        </w:rPr>
        <w:t xml:space="preserve"> et al., 2008, p. 503)</w:t>
      </w:r>
      <w:r w:rsidR="00D41F8A">
        <w:rPr>
          <w:rFonts w:ascii="Times New Roman" w:hAnsi="Times New Roman"/>
          <w:color w:val="000000"/>
          <w:sz w:val="24"/>
          <w:szCs w:val="30"/>
        </w:rPr>
        <w:t xml:space="preserve">. </w:t>
      </w:r>
      <w:r w:rsidR="00656DC2">
        <w:rPr>
          <w:rFonts w:ascii="Times New Roman" w:hAnsi="Times New Roman"/>
          <w:sz w:val="24"/>
        </w:rPr>
        <w:t xml:space="preserve">When contacted, the authors indicated that they used the </w:t>
      </w:r>
      <w:proofErr w:type="spellStart"/>
      <w:r w:rsidR="00656DC2">
        <w:rPr>
          <w:rFonts w:ascii="Times New Roman" w:hAnsi="Times New Roman"/>
          <w:sz w:val="24"/>
        </w:rPr>
        <w:t>McCullogh</w:t>
      </w:r>
      <w:proofErr w:type="spellEnd"/>
      <w:r w:rsidR="00656DC2">
        <w:rPr>
          <w:rFonts w:ascii="Times New Roman" w:hAnsi="Times New Roman"/>
          <w:sz w:val="24"/>
        </w:rPr>
        <w:t xml:space="preserve"> &amp; Hoyt, 2002 TRIM-R that was identical to the one used in this replication attempt; therefore, it is unclear why the scale</w:t>
      </w:r>
      <w:r w:rsidR="00656DC2">
        <w:rPr>
          <w:rFonts w:ascii="Times New Roman" w:hAnsi="Times New Roman"/>
          <w:sz w:val="24"/>
        </w:rPr>
        <w:t xml:space="preserve"> items</w:t>
      </w:r>
      <w:r w:rsidR="00656DC2">
        <w:rPr>
          <w:rFonts w:ascii="Times New Roman" w:hAnsi="Times New Roman"/>
          <w:sz w:val="24"/>
        </w:rPr>
        <w:t xml:space="preserve"> </w:t>
      </w:r>
      <w:r w:rsidR="00656DC2">
        <w:rPr>
          <w:rFonts w:ascii="Times New Roman" w:hAnsi="Times New Roman"/>
          <w:sz w:val="24"/>
        </w:rPr>
        <w:t>differed, but they should be testing the same construct.</w:t>
      </w:r>
    </w:p>
    <w:p w:rsidR="00D41F8A" w:rsidRPr="00D41F8A" w:rsidRDefault="00D41F8A" w:rsidP="00656DC2">
      <w:pPr>
        <w:pStyle w:val="NormalWeb"/>
        <w:spacing w:before="2" w:after="2"/>
        <w:rPr>
          <w:sz w:val="24"/>
        </w:rPr>
      </w:pPr>
    </w:p>
    <w:p w:rsidR="006D5D61" w:rsidRPr="009C2447" w:rsidRDefault="006D5D61" w:rsidP="006D5D61">
      <w:pPr>
        <w:jc w:val="center"/>
        <w:rPr>
          <w:rFonts w:ascii="Times New Roman" w:hAnsi="Times New Roman" w:cs="Times New Roman"/>
          <w:color w:val="000000"/>
          <w:szCs w:val="27"/>
        </w:rPr>
      </w:pPr>
      <w:r w:rsidRPr="009C2447">
        <w:rPr>
          <w:rFonts w:ascii="Times New Roman" w:hAnsi="Times New Roman" w:cs="Times New Roman"/>
          <w:color w:val="000000"/>
          <w:szCs w:val="30"/>
        </w:rPr>
        <w:t>Results</w:t>
      </w:r>
    </w:p>
    <w:p w:rsidR="00860AA8" w:rsidRPr="009C2447" w:rsidRDefault="006D5D61" w:rsidP="00B01185">
      <w:pPr>
        <w:rPr>
          <w:rFonts w:ascii="Times New Roman" w:hAnsi="Times New Roman"/>
          <w:color w:val="000000"/>
          <w:szCs w:val="27"/>
        </w:rPr>
      </w:pPr>
      <w:r w:rsidRPr="009C2447">
        <w:rPr>
          <w:rFonts w:ascii="Times New Roman" w:hAnsi="Times New Roman"/>
          <w:color w:val="000000"/>
          <w:szCs w:val="27"/>
        </w:rPr>
        <w:br/>
      </w:r>
      <w:r w:rsidRPr="009C2447">
        <w:rPr>
          <w:rFonts w:ascii="Times New Roman" w:hAnsi="Times New Roman"/>
          <w:b/>
          <w:bCs/>
          <w:color w:val="000000"/>
          <w:szCs w:val="30"/>
        </w:rPr>
        <w:t>Data preparation</w:t>
      </w:r>
      <w:r w:rsidRPr="009C2447">
        <w:rPr>
          <w:rFonts w:ascii="Times New Roman" w:hAnsi="Times New Roman"/>
          <w:color w:val="000000"/>
          <w:szCs w:val="27"/>
        </w:rPr>
        <w:br/>
      </w:r>
      <w:r w:rsidRPr="009C2447">
        <w:rPr>
          <w:rFonts w:ascii="Times New Roman" w:hAnsi="Times New Roman"/>
          <w:color w:val="000000"/>
        </w:rPr>
        <w:tab/>
      </w:r>
      <w:r w:rsidR="00102A56" w:rsidRPr="009C2447">
        <w:rPr>
          <w:rFonts w:ascii="Times New Roman" w:hAnsi="Times New Roman"/>
          <w:color w:val="000000"/>
          <w:szCs w:val="30"/>
        </w:rPr>
        <w:t xml:space="preserve">Vengeance scores were </w:t>
      </w:r>
      <w:r w:rsidR="00BC136A">
        <w:rPr>
          <w:rFonts w:ascii="Times New Roman" w:hAnsi="Times New Roman"/>
          <w:color w:val="000000"/>
          <w:szCs w:val="30"/>
        </w:rPr>
        <w:t xml:space="preserve">calculated </w:t>
      </w:r>
      <w:r w:rsidR="00271E40">
        <w:rPr>
          <w:rFonts w:ascii="Times New Roman" w:hAnsi="Times New Roman"/>
          <w:color w:val="000000"/>
          <w:szCs w:val="30"/>
        </w:rPr>
        <w:t>as</w:t>
      </w:r>
      <w:r w:rsidR="00102A56" w:rsidRPr="009C2447">
        <w:rPr>
          <w:rFonts w:ascii="Times New Roman" w:hAnsi="Times New Roman"/>
          <w:color w:val="000000"/>
          <w:szCs w:val="30"/>
        </w:rPr>
        <w:t xml:space="preserve"> indicated by </w:t>
      </w:r>
      <w:r w:rsidR="00B01185" w:rsidRPr="009C2447">
        <w:rPr>
          <w:rFonts w:ascii="Times New Roman" w:hAnsi="Times New Roman"/>
        </w:rPr>
        <w:t xml:space="preserve">McCullough, Root, and Cohen (2006) (M = </w:t>
      </w:r>
      <w:r w:rsidR="004C6182" w:rsidRPr="009C2447">
        <w:rPr>
          <w:rFonts w:ascii="Times New Roman" w:hAnsi="Times New Roman"/>
        </w:rPr>
        <w:t>1.95</w:t>
      </w:r>
      <w:r w:rsidR="00B01185" w:rsidRPr="009C2447">
        <w:rPr>
          <w:rFonts w:ascii="Times New Roman" w:hAnsi="Times New Roman"/>
        </w:rPr>
        <w:t>, SD = 0.8</w:t>
      </w:r>
      <w:r w:rsidR="004C6182" w:rsidRPr="009C2447">
        <w:rPr>
          <w:rFonts w:ascii="Times New Roman" w:hAnsi="Times New Roman"/>
        </w:rPr>
        <w:t>7</w:t>
      </w:r>
      <w:r w:rsidR="00B01185" w:rsidRPr="009C2447">
        <w:rPr>
          <w:rFonts w:ascii="Times New Roman" w:hAnsi="Times New Roman"/>
        </w:rPr>
        <w:t>)</w:t>
      </w:r>
      <w:r w:rsidR="00102A56" w:rsidRPr="009C2447">
        <w:rPr>
          <w:rFonts w:ascii="Times New Roman" w:hAnsi="Times New Roman"/>
        </w:rPr>
        <w:t>.</w:t>
      </w:r>
      <w:r w:rsidR="00102A56" w:rsidRPr="009C2447">
        <w:rPr>
          <w:rFonts w:ascii="Times New Roman" w:hAnsi="Times New Roman"/>
          <w:color w:val="000000"/>
          <w:szCs w:val="30"/>
        </w:rPr>
        <w:t xml:space="preserve"> </w:t>
      </w:r>
      <w:r w:rsidR="00102A56" w:rsidRPr="009C2447">
        <w:rPr>
          <w:rFonts w:ascii="Times New Roman" w:hAnsi="Times New Roman"/>
          <w:color w:val="000000"/>
          <w:szCs w:val="27"/>
        </w:rPr>
        <w:t xml:space="preserve"> Overall TRIM scores were calculat</w:t>
      </w:r>
      <w:r w:rsidR="00271E40">
        <w:rPr>
          <w:rFonts w:ascii="Times New Roman" w:hAnsi="Times New Roman"/>
          <w:color w:val="000000"/>
          <w:szCs w:val="27"/>
        </w:rPr>
        <w:t>ed</w:t>
      </w:r>
      <w:r w:rsidR="00102A56" w:rsidRPr="009C2447">
        <w:rPr>
          <w:rFonts w:ascii="Times New Roman" w:hAnsi="Times New Roman"/>
          <w:color w:val="000000"/>
          <w:szCs w:val="27"/>
        </w:rPr>
        <w:t xml:space="preserve"> using the </w:t>
      </w:r>
      <w:r w:rsidR="00271E40">
        <w:rPr>
          <w:rFonts w:ascii="Times New Roman" w:hAnsi="Times New Roman"/>
          <w:color w:val="000000"/>
          <w:szCs w:val="27"/>
        </w:rPr>
        <w:t>mean across all scale items</w:t>
      </w:r>
      <w:r w:rsidR="00271E40" w:rsidRPr="009C2447">
        <w:rPr>
          <w:rFonts w:ascii="Times New Roman" w:hAnsi="Times New Roman"/>
          <w:color w:val="000000"/>
          <w:szCs w:val="27"/>
        </w:rPr>
        <w:t xml:space="preserve"> </w:t>
      </w:r>
      <w:r w:rsidR="00860AA8" w:rsidRPr="009C2447">
        <w:rPr>
          <w:rFonts w:ascii="Times New Roman" w:hAnsi="Times New Roman"/>
          <w:color w:val="000000"/>
          <w:szCs w:val="27"/>
        </w:rPr>
        <w:t>(M =</w:t>
      </w:r>
      <w:r w:rsidR="00B01185" w:rsidRPr="009C2447">
        <w:rPr>
          <w:rFonts w:ascii="Times New Roman" w:hAnsi="Times New Roman"/>
          <w:color w:val="000000"/>
          <w:szCs w:val="27"/>
        </w:rPr>
        <w:t xml:space="preserve"> </w:t>
      </w:r>
      <w:r w:rsidR="004C6182" w:rsidRPr="009C2447">
        <w:rPr>
          <w:rFonts w:ascii="Times New Roman" w:hAnsi="Times New Roman"/>
          <w:color w:val="000000"/>
          <w:szCs w:val="27"/>
        </w:rPr>
        <w:t>2.68</w:t>
      </w:r>
      <w:r w:rsidR="00B01185" w:rsidRPr="009C2447">
        <w:rPr>
          <w:rFonts w:ascii="Times New Roman" w:hAnsi="Times New Roman"/>
          <w:color w:val="000000"/>
          <w:szCs w:val="27"/>
        </w:rPr>
        <w:t xml:space="preserve">, SD = </w:t>
      </w:r>
      <w:r w:rsidR="004C6182" w:rsidRPr="009C2447">
        <w:rPr>
          <w:rFonts w:ascii="Times New Roman" w:hAnsi="Times New Roman"/>
          <w:color w:val="000000"/>
          <w:szCs w:val="27"/>
        </w:rPr>
        <w:t>0.76</w:t>
      </w:r>
      <w:r w:rsidR="00B01185" w:rsidRPr="009C2447">
        <w:rPr>
          <w:rFonts w:ascii="Times New Roman" w:hAnsi="Times New Roman"/>
          <w:color w:val="000000"/>
          <w:szCs w:val="27"/>
        </w:rPr>
        <w:t>)</w:t>
      </w:r>
      <w:r w:rsidR="00271E40">
        <w:rPr>
          <w:rFonts w:ascii="Times New Roman" w:hAnsi="Times New Roman"/>
          <w:color w:val="000000"/>
          <w:szCs w:val="27"/>
        </w:rPr>
        <w:t>,</w:t>
      </w:r>
      <w:r w:rsidR="00860AA8" w:rsidRPr="009C2447">
        <w:rPr>
          <w:rFonts w:ascii="Times New Roman" w:hAnsi="Times New Roman"/>
          <w:color w:val="000000"/>
          <w:szCs w:val="27"/>
        </w:rPr>
        <w:t xml:space="preserve"> </w:t>
      </w:r>
      <w:r w:rsidR="00102A56" w:rsidRPr="009C2447">
        <w:rPr>
          <w:rFonts w:ascii="Times New Roman" w:hAnsi="Times New Roman"/>
          <w:color w:val="000000"/>
          <w:szCs w:val="27"/>
        </w:rPr>
        <w:t>with the benevolenc</w:t>
      </w:r>
      <w:r w:rsidR="00860AA8" w:rsidRPr="009C2447">
        <w:rPr>
          <w:rFonts w:ascii="Times New Roman" w:hAnsi="Times New Roman"/>
          <w:color w:val="000000"/>
          <w:szCs w:val="27"/>
        </w:rPr>
        <w:t>e items reverse coded.</w:t>
      </w:r>
      <w:r w:rsidR="00271E40">
        <w:rPr>
          <w:rFonts w:ascii="Times New Roman" w:hAnsi="Times New Roman"/>
          <w:color w:val="000000"/>
          <w:szCs w:val="27"/>
        </w:rPr>
        <w:t xml:space="preserve"> Items that measured one’s c</w:t>
      </w:r>
      <w:r w:rsidR="00D41F8A">
        <w:rPr>
          <w:rFonts w:ascii="Times New Roman" w:hAnsi="Times New Roman"/>
          <w:color w:val="000000"/>
          <w:szCs w:val="27"/>
        </w:rPr>
        <w:t>a</w:t>
      </w:r>
      <w:r w:rsidR="00860AA8" w:rsidRPr="009C2447">
        <w:rPr>
          <w:rFonts w:ascii="Times New Roman" w:hAnsi="Times New Roman"/>
          <w:color w:val="000000"/>
          <w:szCs w:val="27"/>
        </w:rPr>
        <w:t xml:space="preserve">pability for </w:t>
      </w:r>
      <w:r w:rsidR="00860AA8" w:rsidRPr="0024676E">
        <w:rPr>
          <w:rFonts w:ascii="Times New Roman" w:hAnsi="Times New Roman"/>
          <w:i/>
          <w:color w:val="000000"/>
          <w:szCs w:val="27"/>
        </w:rPr>
        <w:t>equally bad</w:t>
      </w:r>
      <w:r w:rsidR="00860AA8" w:rsidRPr="009C2447">
        <w:rPr>
          <w:rFonts w:ascii="Times New Roman" w:hAnsi="Times New Roman"/>
          <w:color w:val="000000"/>
          <w:szCs w:val="27"/>
        </w:rPr>
        <w:t xml:space="preserve"> offense </w:t>
      </w:r>
      <w:r w:rsidR="00B01185" w:rsidRPr="009C2447">
        <w:rPr>
          <w:rFonts w:ascii="Times New Roman" w:hAnsi="Times New Roman"/>
          <w:color w:val="000000"/>
          <w:szCs w:val="27"/>
        </w:rPr>
        <w:t xml:space="preserve">were averaged (M = </w:t>
      </w:r>
      <w:r w:rsidR="00FB5B41">
        <w:rPr>
          <w:rFonts w:ascii="Times New Roman" w:hAnsi="Times New Roman"/>
          <w:color w:val="000000"/>
          <w:szCs w:val="27"/>
        </w:rPr>
        <w:t>5.29</w:t>
      </w:r>
      <w:r w:rsidR="00B01185" w:rsidRPr="009C2447">
        <w:rPr>
          <w:rFonts w:ascii="Times New Roman" w:hAnsi="Times New Roman"/>
          <w:color w:val="000000"/>
          <w:szCs w:val="27"/>
        </w:rPr>
        <w:t xml:space="preserve"> SD = </w:t>
      </w:r>
      <w:r w:rsidR="00FB5B41">
        <w:rPr>
          <w:rFonts w:ascii="Times New Roman" w:hAnsi="Times New Roman"/>
          <w:color w:val="000000"/>
          <w:szCs w:val="27"/>
        </w:rPr>
        <w:t>2.93</w:t>
      </w:r>
      <w:r w:rsidR="00B01185" w:rsidRPr="009C2447">
        <w:rPr>
          <w:rFonts w:ascii="Times New Roman" w:hAnsi="Times New Roman"/>
          <w:color w:val="000000"/>
          <w:szCs w:val="27"/>
        </w:rPr>
        <w:t>)</w:t>
      </w:r>
      <w:r w:rsidR="0024676E">
        <w:rPr>
          <w:rFonts w:ascii="Times New Roman" w:hAnsi="Times New Roman"/>
          <w:color w:val="000000"/>
          <w:szCs w:val="27"/>
        </w:rPr>
        <w:t xml:space="preserve"> into a single score.  Items that measured one’s capability to commit a </w:t>
      </w:r>
      <w:r w:rsidR="00860AA8" w:rsidRPr="0024676E">
        <w:rPr>
          <w:rFonts w:ascii="Times New Roman" w:hAnsi="Times New Roman"/>
          <w:i/>
          <w:color w:val="000000"/>
          <w:szCs w:val="27"/>
        </w:rPr>
        <w:t>similar</w:t>
      </w:r>
      <w:r w:rsidR="00860AA8" w:rsidRPr="009C2447">
        <w:rPr>
          <w:rFonts w:ascii="Times New Roman" w:hAnsi="Times New Roman"/>
          <w:color w:val="000000"/>
          <w:szCs w:val="27"/>
        </w:rPr>
        <w:t xml:space="preserve"> offense </w:t>
      </w:r>
      <w:r w:rsidR="0024676E">
        <w:rPr>
          <w:rFonts w:ascii="Times New Roman" w:hAnsi="Times New Roman"/>
          <w:color w:val="000000"/>
          <w:szCs w:val="27"/>
        </w:rPr>
        <w:t>were</w:t>
      </w:r>
      <w:r w:rsidR="00860AA8" w:rsidRPr="009C2447">
        <w:rPr>
          <w:rFonts w:ascii="Times New Roman" w:hAnsi="Times New Roman"/>
          <w:color w:val="000000"/>
          <w:szCs w:val="27"/>
        </w:rPr>
        <w:t xml:space="preserve"> </w:t>
      </w:r>
      <w:r w:rsidR="00B01185" w:rsidRPr="009C2447">
        <w:rPr>
          <w:rFonts w:ascii="Times New Roman" w:hAnsi="Times New Roman"/>
          <w:color w:val="000000"/>
          <w:szCs w:val="27"/>
        </w:rPr>
        <w:t xml:space="preserve">also averaged (M = </w:t>
      </w:r>
      <w:r w:rsidR="00FB5B41">
        <w:rPr>
          <w:rFonts w:ascii="Times New Roman" w:hAnsi="Times New Roman"/>
          <w:color w:val="000000"/>
          <w:szCs w:val="27"/>
        </w:rPr>
        <w:t>4.71</w:t>
      </w:r>
      <w:r w:rsidR="004C6182" w:rsidRPr="009C2447">
        <w:rPr>
          <w:rFonts w:ascii="Times New Roman" w:hAnsi="Times New Roman"/>
          <w:color w:val="000000"/>
          <w:szCs w:val="27"/>
        </w:rPr>
        <w:t>, SD = 2.</w:t>
      </w:r>
      <w:r w:rsidR="00FB5B41">
        <w:rPr>
          <w:rFonts w:ascii="Times New Roman" w:hAnsi="Times New Roman"/>
          <w:color w:val="000000"/>
          <w:szCs w:val="27"/>
        </w:rPr>
        <w:t>73</w:t>
      </w:r>
      <w:r w:rsidR="00B01185" w:rsidRPr="009C2447">
        <w:rPr>
          <w:rFonts w:ascii="Times New Roman" w:hAnsi="Times New Roman"/>
          <w:color w:val="000000"/>
          <w:szCs w:val="27"/>
        </w:rPr>
        <w:t xml:space="preserve">).  As in the original study, </w:t>
      </w:r>
      <w:r w:rsidR="0024676E">
        <w:rPr>
          <w:rFonts w:ascii="Times New Roman" w:hAnsi="Times New Roman"/>
          <w:color w:val="000000"/>
          <w:szCs w:val="27"/>
        </w:rPr>
        <w:t>capability to commit an equally bad and a similar offense</w:t>
      </w:r>
      <w:r w:rsidR="00B01185" w:rsidRPr="009C2447">
        <w:rPr>
          <w:rFonts w:ascii="Times New Roman" w:hAnsi="Times New Roman"/>
          <w:color w:val="000000"/>
          <w:szCs w:val="27"/>
        </w:rPr>
        <w:t xml:space="preserve"> were correlated </w:t>
      </w:r>
      <w:proofErr w:type="gramStart"/>
      <w:r w:rsidR="00860AA8" w:rsidRPr="009C2447">
        <w:rPr>
          <w:rFonts w:ascii="Times New Roman" w:hAnsi="Times New Roman"/>
          <w:color w:val="000000"/>
          <w:szCs w:val="27"/>
        </w:rPr>
        <w:t>r(</w:t>
      </w:r>
      <w:proofErr w:type="gramEnd"/>
      <w:r w:rsidR="00860AA8" w:rsidRPr="009C2447">
        <w:rPr>
          <w:rFonts w:ascii="Times New Roman" w:hAnsi="Times New Roman"/>
          <w:color w:val="000000"/>
          <w:szCs w:val="27"/>
        </w:rPr>
        <w:t>1</w:t>
      </w:r>
      <w:r w:rsidR="00FB5B41">
        <w:rPr>
          <w:rFonts w:ascii="Times New Roman" w:hAnsi="Times New Roman"/>
          <w:color w:val="000000"/>
          <w:szCs w:val="27"/>
        </w:rPr>
        <w:t>33) = .77</w:t>
      </w:r>
      <w:r w:rsidR="00860AA8" w:rsidRPr="009C2447">
        <w:rPr>
          <w:rFonts w:ascii="Times New Roman" w:hAnsi="Times New Roman"/>
          <w:color w:val="000000"/>
          <w:szCs w:val="27"/>
        </w:rPr>
        <w:t>, p &lt; .001, so all eight items from the two scales were averaged to form a personal capability score</w:t>
      </w:r>
      <w:r w:rsidR="00B01185" w:rsidRPr="009C2447">
        <w:rPr>
          <w:rFonts w:ascii="Times New Roman" w:hAnsi="Times New Roman"/>
          <w:color w:val="000000"/>
          <w:szCs w:val="27"/>
        </w:rPr>
        <w:t xml:space="preserve"> (M = </w:t>
      </w:r>
      <w:r w:rsidR="00FB5B41">
        <w:rPr>
          <w:rFonts w:ascii="Times New Roman" w:hAnsi="Times New Roman"/>
          <w:color w:val="000000"/>
          <w:szCs w:val="27"/>
        </w:rPr>
        <w:t>5.00</w:t>
      </w:r>
      <w:r w:rsidR="00B01185" w:rsidRPr="009C2447">
        <w:rPr>
          <w:rFonts w:ascii="Times New Roman" w:hAnsi="Times New Roman"/>
          <w:color w:val="000000"/>
          <w:szCs w:val="27"/>
        </w:rPr>
        <w:t>, SD =</w:t>
      </w:r>
      <w:r w:rsidR="00FB5B41">
        <w:rPr>
          <w:rFonts w:ascii="Times New Roman" w:hAnsi="Times New Roman"/>
          <w:color w:val="000000"/>
          <w:szCs w:val="27"/>
        </w:rPr>
        <w:t xml:space="preserve"> 2.66</w:t>
      </w:r>
      <w:r w:rsidR="00B01185" w:rsidRPr="009C2447">
        <w:rPr>
          <w:rFonts w:ascii="Times New Roman" w:hAnsi="Times New Roman"/>
          <w:color w:val="000000"/>
          <w:szCs w:val="27"/>
        </w:rPr>
        <w:t>)</w:t>
      </w:r>
      <w:r w:rsidR="00860AA8" w:rsidRPr="009C2447">
        <w:rPr>
          <w:rFonts w:ascii="Times New Roman" w:hAnsi="Times New Roman"/>
          <w:color w:val="000000"/>
          <w:szCs w:val="27"/>
        </w:rPr>
        <w:t>.  Empathy was calculated using the mea</w:t>
      </w:r>
      <w:r w:rsidR="00B01185" w:rsidRPr="009C2447">
        <w:rPr>
          <w:rFonts w:ascii="Times New Roman" w:hAnsi="Times New Roman"/>
          <w:color w:val="000000"/>
          <w:szCs w:val="27"/>
        </w:rPr>
        <w:t xml:space="preserve">n of the </w:t>
      </w:r>
      <w:r w:rsidR="004C6182" w:rsidRPr="009C2447">
        <w:rPr>
          <w:rFonts w:ascii="Times New Roman" w:hAnsi="Times New Roman"/>
          <w:color w:val="000000"/>
          <w:szCs w:val="27"/>
        </w:rPr>
        <w:t xml:space="preserve">four empathy questions (M = </w:t>
      </w:r>
      <w:r w:rsidR="00FB5B41">
        <w:rPr>
          <w:rFonts w:ascii="Times New Roman" w:hAnsi="Times New Roman"/>
          <w:color w:val="000000"/>
          <w:szCs w:val="27"/>
        </w:rPr>
        <w:t>5.33</w:t>
      </w:r>
      <w:r w:rsidR="00B01185" w:rsidRPr="009C2447">
        <w:rPr>
          <w:rFonts w:ascii="Times New Roman" w:hAnsi="Times New Roman"/>
          <w:color w:val="000000"/>
          <w:szCs w:val="27"/>
        </w:rPr>
        <w:t xml:space="preserve">, SD = </w:t>
      </w:r>
      <w:r w:rsidR="00FB5B41">
        <w:rPr>
          <w:rFonts w:ascii="Times New Roman" w:hAnsi="Times New Roman"/>
          <w:color w:val="000000"/>
          <w:szCs w:val="27"/>
        </w:rPr>
        <w:t>2.53</w:t>
      </w:r>
      <w:r w:rsidR="00B01185" w:rsidRPr="009C2447">
        <w:rPr>
          <w:rFonts w:ascii="Times New Roman" w:hAnsi="Times New Roman"/>
          <w:color w:val="000000"/>
          <w:szCs w:val="27"/>
        </w:rPr>
        <w:t>).</w:t>
      </w:r>
    </w:p>
    <w:p w:rsidR="007129A9" w:rsidRDefault="006D5D61" w:rsidP="006D5D61">
      <w:pPr>
        <w:rPr>
          <w:rFonts w:ascii="Times New Roman" w:hAnsi="Times New Roman"/>
          <w:color w:val="000000"/>
          <w:szCs w:val="30"/>
        </w:rPr>
      </w:pPr>
      <w:r w:rsidRPr="009C2447">
        <w:rPr>
          <w:rFonts w:ascii="Times New Roman" w:hAnsi="Times New Roman"/>
          <w:color w:val="000000"/>
          <w:szCs w:val="27"/>
        </w:rPr>
        <w:br/>
      </w:r>
      <w:r w:rsidRPr="009C2447">
        <w:rPr>
          <w:rFonts w:ascii="Times New Roman" w:hAnsi="Times New Roman"/>
          <w:b/>
          <w:bCs/>
          <w:color w:val="000000"/>
          <w:szCs w:val="30"/>
        </w:rPr>
        <w:t>Confirmatory analysis</w:t>
      </w:r>
      <w:r w:rsidRPr="009C2447">
        <w:rPr>
          <w:rFonts w:ascii="Times New Roman" w:hAnsi="Times New Roman"/>
          <w:color w:val="000000"/>
          <w:szCs w:val="27"/>
        </w:rPr>
        <w:br/>
      </w:r>
      <w:r w:rsidRPr="009C2447">
        <w:rPr>
          <w:rFonts w:ascii="Times New Roman" w:hAnsi="Times New Roman"/>
          <w:color w:val="000000"/>
        </w:rPr>
        <w:tab/>
      </w:r>
      <w:r w:rsidR="00D1757F" w:rsidRPr="009C2447">
        <w:rPr>
          <w:rFonts w:ascii="Times New Roman" w:hAnsi="Times New Roman"/>
          <w:color w:val="000000"/>
          <w:szCs w:val="30"/>
        </w:rPr>
        <w:t>I conducted a 2 (gender) by</w:t>
      </w:r>
      <w:r w:rsidR="00102A56" w:rsidRPr="009C2447">
        <w:rPr>
          <w:rFonts w:ascii="Times New Roman" w:hAnsi="Times New Roman"/>
          <w:color w:val="000000"/>
          <w:szCs w:val="30"/>
        </w:rPr>
        <w:t xml:space="preserve"> 2 (condition) ANOVA</w:t>
      </w:r>
      <w:r w:rsidR="00D60749" w:rsidRPr="009C2447">
        <w:rPr>
          <w:rFonts w:ascii="Times New Roman" w:hAnsi="Times New Roman"/>
          <w:color w:val="000000"/>
          <w:szCs w:val="30"/>
        </w:rPr>
        <w:t xml:space="preserve"> on vengefulness scores</w:t>
      </w:r>
      <w:r w:rsidR="00102A56" w:rsidRPr="009C2447">
        <w:rPr>
          <w:rFonts w:ascii="Times New Roman" w:hAnsi="Times New Roman"/>
          <w:color w:val="000000"/>
          <w:szCs w:val="30"/>
        </w:rPr>
        <w:t xml:space="preserve">.  </w:t>
      </w:r>
      <w:r w:rsidR="00A967D9" w:rsidRPr="009C2447">
        <w:rPr>
          <w:rFonts w:ascii="Times New Roman" w:hAnsi="Times New Roman"/>
          <w:color w:val="000000"/>
          <w:szCs w:val="30"/>
        </w:rPr>
        <w:t xml:space="preserve">There was a main effect on gender </w:t>
      </w:r>
      <w:r w:rsidR="00E14173" w:rsidRPr="009C2447">
        <w:rPr>
          <w:rFonts w:ascii="Times New Roman" w:hAnsi="Times New Roman"/>
          <w:color w:val="000000"/>
          <w:szCs w:val="30"/>
        </w:rPr>
        <w:t>(</w:t>
      </w:r>
      <w:proofErr w:type="gramStart"/>
      <w:r w:rsidR="00E14173" w:rsidRPr="009C2447">
        <w:rPr>
          <w:rFonts w:ascii="Times New Roman" w:hAnsi="Times New Roman"/>
          <w:color w:val="000000"/>
          <w:szCs w:val="30"/>
        </w:rPr>
        <w:t>F(</w:t>
      </w:r>
      <w:proofErr w:type="gramEnd"/>
      <w:r w:rsidR="00E14173" w:rsidRPr="009C2447">
        <w:rPr>
          <w:rFonts w:ascii="Times New Roman" w:hAnsi="Times New Roman"/>
          <w:color w:val="000000"/>
          <w:szCs w:val="30"/>
        </w:rPr>
        <w:t>1,131) = 4.51</w:t>
      </w:r>
      <w:r w:rsidR="002F6DB6" w:rsidRPr="009C2447">
        <w:rPr>
          <w:rFonts w:ascii="Times New Roman" w:hAnsi="Times New Roman"/>
          <w:color w:val="000000"/>
          <w:szCs w:val="30"/>
        </w:rPr>
        <w:t xml:space="preserve">, p = .04) </w:t>
      </w:r>
      <w:r w:rsidR="00A967D9" w:rsidRPr="009C2447">
        <w:rPr>
          <w:rFonts w:ascii="Times New Roman" w:hAnsi="Times New Roman"/>
          <w:color w:val="000000"/>
          <w:szCs w:val="30"/>
        </w:rPr>
        <w:t xml:space="preserve">such that males </w:t>
      </w:r>
      <w:r w:rsidR="002F6DB6" w:rsidRPr="009C2447">
        <w:rPr>
          <w:rFonts w:ascii="Times New Roman" w:hAnsi="Times New Roman"/>
          <w:color w:val="000000"/>
          <w:szCs w:val="30"/>
        </w:rPr>
        <w:t xml:space="preserve">(M = 2.15, SD = .86 </w:t>
      </w:r>
      <w:r w:rsidR="00A967D9" w:rsidRPr="009C2447">
        <w:rPr>
          <w:rFonts w:ascii="Times New Roman" w:hAnsi="Times New Roman"/>
          <w:color w:val="000000"/>
          <w:szCs w:val="30"/>
        </w:rPr>
        <w:t xml:space="preserve">were more vengeful than </w:t>
      </w:r>
      <w:r w:rsidR="002F6DB6" w:rsidRPr="009C2447">
        <w:rPr>
          <w:rFonts w:ascii="Times New Roman" w:hAnsi="Times New Roman"/>
          <w:color w:val="000000"/>
          <w:szCs w:val="30"/>
        </w:rPr>
        <w:t>females (M = 1.81, SD = .87).</w:t>
      </w:r>
      <w:r w:rsidR="0077271B" w:rsidRPr="009C2447">
        <w:rPr>
          <w:rFonts w:ascii="Times New Roman" w:hAnsi="Times New Roman"/>
          <w:color w:val="000000"/>
          <w:szCs w:val="30"/>
        </w:rPr>
        <w:t xml:space="preserve"> The main effect of condition </w:t>
      </w:r>
      <w:r w:rsidR="00271E40">
        <w:rPr>
          <w:rFonts w:ascii="Times New Roman" w:hAnsi="Times New Roman"/>
          <w:color w:val="000000"/>
          <w:szCs w:val="30"/>
        </w:rPr>
        <w:t>was</w:t>
      </w:r>
      <w:r w:rsidR="00271E40" w:rsidRPr="009C2447">
        <w:rPr>
          <w:rFonts w:ascii="Times New Roman" w:hAnsi="Times New Roman"/>
          <w:color w:val="000000"/>
          <w:szCs w:val="30"/>
        </w:rPr>
        <w:t xml:space="preserve"> </w:t>
      </w:r>
      <w:r w:rsidR="00E14173" w:rsidRPr="009C2447">
        <w:rPr>
          <w:rFonts w:ascii="Times New Roman" w:hAnsi="Times New Roman"/>
          <w:color w:val="000000"/>
          <w:szCs w:val="30"/>
        </w:rPr>
        <w:t>not significant (</w:t>
      </w:r>
      <w:proofErr w:type="gramStart"/>
      <w:r w:rsidR="00E14173" w:rsidRPr="009C2447">
        <w:rPr>
          <w:rFonts w:ascii="Times New Roman" w:hAnsi="Times New Roman"/>
          <w:color w:val="000000"/>
          <w:szCs w:val="30"/>
        </w:rPr>
        <w:t>F(</w:t>
      </w:r>
      <w:proofErr w:type="gramEnd"/>
      <w:r w:rsidR="00E14173" w:rsidRPr="009C2447">
        <w:rPr>
          <w:rFonts w:ascii="Times New Roman" w:hAnsi="Times New Roman"/>
          <w:color w:val="000000"/>
          <w:szCs w:val="30"/>
        </w:rPr>
        <w:t>1,131) = .08</w:t>
      </w:r>
      <w:r w:rsidR="0077271B" w:rsidRPr="009C2447">
        <w:rPr>
          <w:rFonts w:ascii="Times New Roman" w:hAnsi="Times New Roman"/>
          <w:color w:val="000000"/>
          <w:szCs w:val="30"/>
        </w:rPr>
        <w:t>, p = .77).</w:t>
      </w:r>
      <w:r w:rsidR="002F6DB6" w:rsidRPr="009C2447">
        <w:rPr>
          <w:rFonts w:ascii="Times New Roman" w:hAnsi="Times New Roman"/>
          <w:color w:val="000000"/>
          <w:szCs w:val="30"/>
        </w:rPr>
        <w:t xml:space="preserve">  </w:t>
      </w:r>
      <w:r w:rsidR="00102A56" w:rsidRPr="009C2447">
        <w:rPr>
          <w:rFonts w:ascii="Times New Roman" w:hAnsi="Times New Roman"/>
          <w:color w:val="000000"/>
          <w:szCs w:val="30"/>
        </w:rPr>
        <w:t>The interact</w:t>
      </w:r>
      <w:r w:rsidR="002F6DB6" w:rsidRPr="009C2447">
        <w:rPr>
          <w:rFonts w:ascii="Times New Roman" w:hAnsi="Times New Roman"/>
          <w:color w:val="000000"/>
          <w:szCs w:val="30"/>
        </w:rPr>
        <w:t xml:space="preserve">ion, </w:t>
      </w:r>
      <w:r w:rsidR="00A967D9" w:rsidRPr="009C2447">
        <w:rPr>
          <w:rFonts w:ascii="Times New Roman" w:hAnsi="Times New Roman"/>
          <w:color w:val="000000"/>
          <w:szCs w:val="30"/>
        </w:rPr>
        <w:t xml:space="preserve">was </w:t>
      </w:r>
      <w:r w:rsidR="0077271B" w:rsidRPr="009C2447">
        <w:rPr>
          <w:rFonts w:ascii="Times New Roman" w:hAnsi="Times New Roman"/>
          <w:color w:val="000000"/>
          <w:szCs w:val="30"/>
        </w:rPr>
        <w:t xml:space="preserve">also </w:t>
      </w:r>
      <w:r w:rsidR="00A967D9" w:rsidRPr="009C2447">
        <w:rPr>
          <w:rFonts w:ascii="Times New Roman" w:hAnsi="Times New Roman"/>
          <w:color w:val="000000"/>
          <w:szCs w:val="30"/>
        </w:rPr>
        <w:t xml:space="preserve">not significant </w:t>
      </w:r>
      <w:r w:rsidR="00C02B08">
        <w:rPr>
          <w:rFonts w:ascii="Times New Roman" w:hAnsi="Times New Roman"/>
          <w:color w:val="000000"/>
          <w:szCs w:val="30"/>
        </w:rPr>
        <w:t>(</w:t>
      </w:r>
      <w:proofErr w:type="gramStart"/>
      <w:r w:rsidR="00A967D9" w:rsidRPr="009C2447">
        <w:rPr>
          <w:rFonts w:ascii="Times New Roman" w:hAnsi="Times New Roman"/>
          <w:color w:val="000000"/>
          <w:szCs w:val="30"/>
        </w:rPr>
        <w:t>F(</w:t>
      </w:r>
      <w:proofErr w:type="gramEnd"/>
      <w:r w:rsidR="00A967D9" w:rsidRPr="009C2447">
        <w:rPr>
          <w:rFonts w:ascii="Times New Roman" w:hAnsi="Times New Roman"/>
          <w:color w:val="000000"/>
          <w:szCs w:val="30"/>
        </w:rPr>
        <w:t>1, 131</w:t>
      </w:r>
      <w:r w:rsidR="00102A56" w:rsidRPr="009C2447">
        <w:rPr>
          <w:rFonts w:ascii="Times New Roman" w:hAnsi="Times New Roman"/>
          <w:color w:val="000000"/>
          <w:szCs w:val="30"/>
        </w:rPr>
        <w:t>) =</w:t>
      </w:r>
      <w:r w:rsidR="00102A56" w:rsidRPr="009C2447">
        <w:rPr>
          <w:rFonts w:ascii="Times New Roman" w:hAnsi="Times New Roman"/>
        </w:rPr>
        <w:t xml:space="preserve"> </w:t>
      </w:r>
      <w:r w:rsidR="00A967D9" w:rsidRPr="009C2447">
        <w:rPr>
          <w:rFonts w:ascii="Times New Roman" w:hAnsi="Times New Roman"/>
          <w:color w:val="000000"/>
          <w:szCs w:val="30"/>
        </w:rPr>
        <w:t>0.018 , p = .89</w:t>
      </w:r>
      <w:r w:rsidR="00C02B08">
        <w:rPr>
          <w:rFonts w:ascii="Times New Roman" w:hAnsi="Times New Roman"/>
          <w:color w:val="000000"/>
          <w:szCs w:val="30"/>
        </w:rPr>
        <w:t xml:space="preserve">, </w:t>
      </w:r>
      <w:r w:rsidR="00C02B08" w:rsidRPr="009C2447">
        <w:rPr>
          <w:rFonts w:ascii="Times New Roman" w:hAnsi="Times New Roman"/>
          <w:color w:val="000000"/>
          <w:szCs w:val="26"/>
          <w:shd w:val="clear" w:color="auto" w:fill="FFFFFF"/>
        </w:rPr>
        <w:t>η</w:t>
      </w:r>
      <w:r w:rsidR="00C02B08" w:rsidRPr="009C2447">
        <w:rPr>
          <w:rFonts w:ascii="Times New Roman" w:hAnsi="Times New Roman"/>
          <w:color w:val="000000"/>
          <w:szCs w:val="26"/>
          <w:shd w:val="clear" w:color="auto" w:fill="FFFFFF"/>
          <w:vertAlign w:val="superscript"/>
        </w:rPr>
        <w:t xml:space="preserve">2 </w:t>
      </w:r>
      <w:r w:rsidR="00C02B08">
        <w:rPr>
          <w:rFonts w:ascii="Times New Roman" w:hAnsi="Times New Roman"/>
          <w:szCs w:val="20"/>
        </w:rPr>
        <w:t>&lt;.001</w:t>
      </w:r>
      <w:r w:rsidR="00C02B08">
        <w:rPr>
          <w:rFonts w:ascii="Times New Roman" w:hAnsi="Times New Roman"/>
          <w:color w:val="000000"/>
          <w:szCs w:val="30"/>
        </w:rPr>
        <w:t>)</w:t>
      </w:r>
      <w:r w:rsidR="00102A56" w:rsidRPr="009C2447">
        <w:rPr>
          <w:rFonts w:ascii="Times New Roman" w:hAnsi="Times New Roman"/>
          <w:color w:val="000000"/>
          <w:szCs w:val="30"/>
        </w:rPr>
        <w:t>.</w:t>
      </w:r>
      <w:r w:rsidR="00D60749" w:rsidRPr="009C2447">
        <w:rPr>
          <w:rFonts w:ascii="Times New Roman" w:hAnsi="Times New Roman"/>
          <w:color w:val="000000"/>
          <w:szCs w:val="30"/>
        </w:rPr>
        <w:t xml:space="preserve">  </w:t>
      </w:r>
    </w:p>
    <w:p w:rsidR="007A3534" w:rsidRDefault="002C2205" w:rsidP="007129A9">
      <w:pPr>
        <w:ind w:firstLine="720"/>
        <w:rPr>
          <w:rFonts w:ascii="Times New Roman" w:hAnsi="Times New Roman"/>
          <w:b/>
          <w:bCs/>
          <w:color w:val="000000"/>
          <w:szCs w:val="30"/>
        </w:rPr>
      </w:pPr>
      <w:r w:rsidRPr="009C2447">
        <w:rPr>
          <w:rFonts w:ascii="Times New Roman" w:hAnsi="Times New Roman"/>
          <w:color w:val="000000"/>
          <w:szCs w:val="30"/>
        </w:rPr>
        <w:t xml:space="preserve">For </w:t>
      </w:r>
      <w:r w:rsidR="00271E40">
        <w:rPr>
          <w:rFonts w:ascii="Times New Roman" w:hAnsi="Times New Roman"/>
          <w:color w:val="000000"/>
          <w:szCs w:val="30"/>
        </w:rPr>
        <w:t xml:space="preserve">the </w:t>
      </w:r>
      <w:r w:rsidRPr="009C2447">
        <w:rPr>
          <w:rFonts w:ascii="Times New Roman" w:hAnsi="Times New Roman"/>
          <w:color w:val="000000"/>
          <w:szCs w:val="30"/>
        </w:rPr>
        <w:t xml:space="preserve">overall TRIM score, the main effect </w:t>
      </w:r>
      <w:r w:rsidR="0077271B" w:rsidRPr="009C2447">
        <w:rPr>
          <w:rFonts w:ascii="Times New Roman" w:hAnsi="Times New Roman"/>
          <w:color w:val="000000"/>
          <w:szCs w:val="30"/>
        </w:rPr>
        <w:t>of</w:t>
      </w:r>
      <w:r w:rsidRPr="009C2447">
        <w:rPr>
          <w:rFonts w:ascii="Times New Roman" w:hAnsi="Times New Roman"/>
          <w:color w:val="000000"/>
          <w:szCs w:val="30"/>
        </w:rPr>
        <w:t xml:space="preserve"> gender approach</w:t>
      </w:r>
      <w:r w:rsidR="00271E40">
        <w:rPr>
          <w:rFonts w:ascii="Times New Roman" w:hAnsi="Times New Roman"/>
          <w:color w:val="000000"/>
          <w:szCs w:val="30"/>
        </w:rPr>
        <w:t>ed</w:t>
      </w:r>
      <w:r w:rsidRPr="009C2447">
        <w:rPr>
          <w:rFonts w:ascii="Times New Roman" w:hAnsi="Times New Roman"/>
          <w:color w:val="000000"/>
          <w:szCs w:val="30"/>
        </w:rPr>
        <w:t xml:space="preserve"> significance </w:t>
      </w:r>
      <w:r w:rsidR="005156D6">
        <w:rPr>
          <w:rFonts w:ascii="Times New Roman" w:hAnsi="Times New Roman"/>
          <w:color w:val="000000"/>
          <w:szCs w:val="30"/>
        </w:rPr>
        <w:t>(</w:t>
      </w:r>
      <w:proofErr w:type="gramStart"/>
      <w:r w:rsidRPr="009C2447">
        <w:rPr>
          <w:rFonts w:ascii="Times New Roman" w:hAnsi="Times New Roman"/>
          <w:color w:val="000000"/>
          <w:szCs w:val="30"/>
        </w:rPr>
        <w:t>F(</w:t>
      </w:r>
      <w:proofErr w:type="gramEnd"/>
      <w:r w:rsidRPr="009C2447">
        <w:rPr>
          <w:rFonts w:ascii="Times New Roman" w:hAnsi="Times New Roman"/>
          <w:color w:val="000000"/>
          <w:szCs w:val="30"/>
        </w:rPr>
        <w:t>1, 131) =</w:t>
      </w:r>
      <w:r w:rsidRPr="009C2447">
        <w:rPr>
          <w:rFonts w:ascii="Times New Roman" w:hAnsi="Times New Roman"/>
        </w:rPr>
        <w:t xml:space="preserve"> </w:t>
      </w:r>
      <w:r w:rsidR="00E14173" w:rsidRPr="009C2447">
        <w:rPr>
          <w:rFonts w:ascii="Times New Roman" w:hAnsi="Times New Roman"/>
          <w:color w:val="000000"/>
          <w:szCs w:val="30"/>
        </w:rPr>
        <w:t>3.52</w:t>
      </w:r>
      <w:r w:rsidRPr="009C2447">
        <w:rPr>
          <w:rFonts w:ascii="Times New Roman" w:hAnsi="Times New Roman"/>
          <w:color w:val="000000"/>
          <w:szCs w:val="30"/>
        </w:rPr>
        <w:t xml:space="preserve"> , p = .06</w:t>
      </w:r>
      <w:r w:rsidR="005156D6">
        <w:rPr>
          <w:rFonts w:ascii="Times New Roman" w:hAnsi="Times New Roman"/>
          <w:color w:val="000000"/>
          <w:szCs w:val="30"/>
        </w:rPr>
        <w:t>) such that men (M = 2.55, SD = .71) were less forgiving than women (M = 2.79, SD = .79)</w:t>
      </w:r>
      <w:r w:rsidR="00E14173" w:rsidRPr="009C2447">
        <w:rPr>
          <w:rFonts w:ascii="Times New Roman" w:hAnsi="Times New Roman"/>
          <w:color w:val="000000"/>
          <w:szCs w:val="30"/>
        </w:rPr>
        <w:t>.  T</w:t>
      </w:r>
      <w:r w:rsidR="0077271B" w:rsidRPr="009C2447">
        <w:rPr>
          <w:rFonts w:ascii="Times New Roman" w:hAnsi="Times New Roman"/>
          <w:color w:val="000000"/>
          <w:szCs w:val="30"/>
        </w:rPr>
        <w:t xml:space="preserve">he effect of condition </w:t>
      </w:r>
      <w:r w:rsidR="00271E40">
        <w:rPr>
          <w:rFonts w:ascii="Times New Roman" w:hAnsi="Times New Roman"/>
          <w:color w:val="000000"/>
          <w:szCs w:val="30"/>
        </w:rPr>
        <w:t>was</w:t>
      </w:r>
      <w:r w:rsidR="00271E40" w:rsidRPr="009C2447">
        <w:rPr>
          <w:rFonts w:ascii="Times New Roman" w:hAnsi="Times New Roman"/>
          <w:color w:val="000000"/>
          <w:szCs w:val="30"/>
        </w:rPr>
        <w:t xml:space="preserve"> </w:t>
      </w:r>
      <w:r w:rsidR="0077271B" w:rsidRPr="009C2447">
        <w:rPr>
          <w:rFonts w:ascii="Times New Roman" w:hAnsi="Times New Roman"/>
          <w:color w:val="000000"/>
          <w:szCs w:val="30"/>
        </w:rPr>
        <w:t>significant (</w:t>
      </w:r>
      <w:proofErr w:type="gramStart"/>
      <w:r w:rsidR="0077271B" w:rsidRPr="009C2447">
        <w:rPr>
          <w:rFonts w:ascii="Times New Roman" w:hAnsi="Times New Roman"/>
          <w:color w:val="000000"/>
          <w:szCs w:val="30"/>
        </w:rPr>
        <w:t>F(</w:t>
      </w:r>
      <w:proofErr w:type="gramEnd"/>
      <w:r w:rsidR="0077271B" w:rsidRPr="009C2447">
        <w:rPr>
          <w:rFonts w:ascii="Times New Roman" w:hAnsi="Times New Roman"/>
          <w:color w:val="000000"/>
          <w:szCs w:val="30"/>
        </w:rPr>
        <w:t xml:space="preserve">1,131) </w:t>
      </w:r>
      <w:r w:rsidR="00E14173" w:rsidRPr="009C2447">
        <w:rPr>
          <w:rFonts w:ascii="Times New Roman" w:hAnsi="Times New Roman"/>
          <w:color w:val="000000"/>
          <w:szCs w:val="30"/>
        </w:rPr>
        <w:t>= 4.63,</w:t>
      </w:r>
      <w:r w:rsidR="0077271B" w:rsidRPr="009C2447">
        <w:rPr>
          <w:rFonts w:ascii="Times New Roman" w:hAnsi="Times New Roman"/>
          <w:color w:val="000000"/>
          <w:szCs w:val="30"/>
        </w:rPr>
        <w:t xml:space="preserve"> p = .03)</w:t>
      </w:r>
      <w:r w:rsidR="00E14173" w:rsidRPr="009C2447">
        <w:rPr>
          <w:rFonts w:ascii="Times New Roman" w:hAnsi="Times New Roman"/>
          <w:color w:val="000000"/>
          <w:szCs w:val="30"/>
        </w:rPr>
        <w:t xml:space="preserve"> </w:t>
      </w:r>
      <w:r w:rsidR="00FB1280" w:rsidRPr="009C2447">
        <w:rPr>
          <w:rFonts w:ascii="Times New Roman" w:hAnsi="Times New Roman"/>
          <w:color w:val="000000"/>
          <w:szCs w:val="30"/>
        </w:rPr>
        <w:t xml:space="preserve">in the predicted direction </w:t>
      </w:r>
      <w:r w:rsidR="00E14173" w:rsidRPr="009C2447">
        <w:rPr>
          <w:rFonts w:ascii="Times New Roman" w:hAnsi="Times New Roman"/>
          <w:color w:val="000000"/>
          <w:szCs w:val="30"/>
        </w:rPr>
        <w:t>such that those who viewed the capability questions after the TRIM had higher TRIM scores</w:t>
      </w:r>
      <w:r w:rsidR="00F1297D">
        <w:rPr>
          <w:rFonts w:ascii="Times New Roman" w:hAnsi="Times New Roman"/>
          <w:color w:val="000000"/>
          <w:szCs w:val="30"/>
        </w:rPr>
        <w:t xml:space="preserve"> (M = 2.79, SD = .77) than those who viewed the capability questions </w:t>
      </w:r>
      <w:r w:rsidR="00271E40">
        <w:rPr>
          <w:rFonts w:ascii="Times New Roman" w:hAnsi="Times New Roman"/>
          <w:color w:val="000000"/>
          <w:szCs w:val="30"/>
        </w:rPr>
        <w:t xml:space="preserve">before the TRIM scale </w:t>
      </w:r>
      <w:r w:rsidR="00F1297D">
        <w:rPr>
          <w:rFonts w:ascii="Times New Roman" w:hAnsi="Times New Roman"/>
          <w:color w:val="000000"/>
          <w:szCs w:val="30"/>
        </w:rPr>
        <w:t>(M = 2.55, SD = .72)</w:t>
      </w:r>
      <w:r w:rsidR="0077271B" w:rsidRPr="009C2447">
        <w:rPr>
          <w:rFonts w:ascii="Times New Roman" w:hAnsi="Times New Roman"/>
          <w:color w:val="000000"/>
          <w:szCs w:val="30"/>
        </w:rPr>
        <w:t>.  The</w:t>
      </w:r>
      <w:r w:rsidR="00D60749" w:rsidRPr="009C2447">
        <w:rPr>
          <w:rFonts w:ascii="Times New Roman" w:hAnsi="Times New Roman"/>
          <w:color w:val="000000"/>
          <w:szCs w:val="30"/>
        </w:rPr>
        <w:t xml:space="preserve"> interaction </w:t>
      </w:r>
      <w:r w:rsidR="00EF7ED6" w:rsidRPr="009C2447">
        <w:rPr>
          <w:rFonts w:ascii="Times New Roman" w:hAnsi="Times New Roman"/>
          <w:color w:val="000000"/>
          <w:szCs w:val="30"/>
        </w:rPr>
        <w:t xml:space="preserve">between gender and condition </w:t>
      </w:r>
      <w:r w:rsidR="00D60749" w:rsidRPr="009C2447">
        <w:rPr>
          <w:rFonts w:ascii="Times New Roman" w:hAnsi="Times New Roman"/>
          <w:color w:val="000000"/>
          <w:szCs w:val="30"/>
        </w:rPr>
        <w:t xml:space="preserve">was not significant for </w:t>
      </w:r>
      <w:r w:rsidR="00271E40">
        <w:rPr>
          <w:rFonts w:ascii="Times New Roman" w:hAnsi="Times New Roman"/>
          <w:color w:val="000000"/>
          <w:szCs w:val="30"/>
        </w:rPr>
        <w:t xml:space="preserve">the </w:t>
      </w:r>
      <w:r w:rsidR="00D60749" w:rsidRPr="009C2447">
        <w:rPr>
          <w:rFonts w:ascii="Times New Roman" w:hAnsi="Times New Roman"/>
          <w:color w:val="000000"/>
          <w:szCs w:val="30"/>
        </w:rPr>
        <w:t xml:space="preserve">overall TRIM </w:t>
      </w:r>
      <w:r w:rsidR="006F10CE" w:rsidRPr="009C2447">
        <w:rPr>
          <w:rFonts w:ascii="Times New Roman" w:hAnsi="Times New Roman"/>
          <w:color w:val="000000"/>
          <w:szCs w:val="30"/>
        </w:rPr>
        <w:t xml:space="preserve">score </w:t>
      </w:r>
      <w:r w:rsidR="00452616" w:rsidRPr="009C2447">
        <w:rPr>
          <w:rFonts w:ascii="Times New Roman" w:hAnsi="Times New Roman"/>
          <w:color w:val="000000"/>
          <w:szCs w:val="30"/>
        </w:rPr>
        <w:t>(</w:t>
      </w:r>
      <w:proofErr w:type="gramStart"/>
      <w:r w:rsidRPr="009C2447">
        <w:rPr>
          <w:rFonts w:ascii="Times New Roman" w:hAnsi="Times New Roman"/>
          <w:color w:val="000000"/>
          <w:szCs w:val="30"/>
        </w:rPr>
        <w:t>F(</w:t>
      </w:r>
      <w:proofErr w:type="gramEnd"/>
      <w:r w:rsidRPr="009C2447">
        <w:rPr>
          <w:rFonts w:ascii="Times New Roman" w:hAnsi="Times New Roman"/>
          <w:color w:val="000000"/>
          <w:szCs w:val="30"/>
        </w:rPr>
        <w:t>1, 131) =</w:t>
      </w:r>
      <w:r w:rsidRPr="009C2447">
        <w:rPr>
          <w:rFonts w:ascii="Times New Roman" w:hAnsi="Times New Roman"/>
        </w:rPr>
        <w:t xml:space="preserve"> </w:t>
      </w:r>
      <w:r w:rsidRPr="009C2447">
        <w:rPr>
          <w:rFonts w:ascii="Times New Roman" w:hAnsi="Times New Roman"/>
          <w:color w:val="000000"/>
          <w:szCs w:val="30"/>
        </w:rPr>
        <w:t>0.15 , p = .70</w:t>
      </w:r>
      <w:r w:rsidR="00452616" w:rsidRPr="009C2447">
        <w:rPr>
          <w:rFonts w:ascii="Times New Roman" w:hAnsi="Times New Roman"/>
          <w:color w:val="000000"/>
          <w:szCs w:val="30"/>
        </w:rPr>
        <w:t>)</w:t>
      </w:r>
      <w:r w:rsidRPr="009C2447">
        <w:rPr>
          <w:rFonts w:ascii="Times New Roman" w:hAnsi="Times New Roman"/>
          <w:color w:val="000000"/>
          <w:szCs w:val="30"/>
        </w:rPr>
        <w:t>.</w:t>
      </w:r>
      <w:r w:rsidR="006D5D61" w:rsidRPr="009C2447">
        <w:rPr>
          <w:rFonts w:ascii="Times New Roman" w:hAnsi="Times New Roman"/>
          <w:color w:val="000000"/>
          <w:szCs w:val="27"/>
        </w:rPr>
        <w:br/>
      </w:r>
      <w:r w:rsidR="006D5D61" w:rsidRPr="009C2447">
        <w:rPr>
          <w:rFonts w:ascii="Times New Roman" w:hAnsi="Times New Roman"/>
          <w:color w:val="000000"/>
          <w:szCs w:val="27"/>
        </w:rPr>
        <w:br/>
      </w:r>
      <w:r w:rsidR="006D5D61" w:rsidRPr="009C2447">
        <w:rPr>
          <w:rFonts w:ascii="Times New Roman" w:hAnsi="Times New Roman"/>
          <w:b/>
          <w:bCs/>
          <w:color w:val="000000"/>
          <w:szCs w:val="30"/>
        </w:rPr>
        <w:t>Exploratory analyses</w:t>
      </w:r>
    </w:p>
    <w:p w:rsidR="007A3534" w:rsidRDefault="006F10CE" w:rsidP="007A3534">
      <w:pPr>
        <w:ind w:firstLine="720"/>
        <w:rPr>
          <w:rFonts w:ascii="Times New Roman" w:hAnsi="Times New Roman" w:cs="Times New Roman"/>
          <w:color w:val="000000"/>
          <w:szCs w:val="30"/>
        </w:rPr>
      </w:pPr>
      <w:r w:rsidRPr="009C2447">
        <w:rPr>
          <w:rFonts w:ascii="Times New Roman" w:hAnsi="Times New Roman" w:cs="Times New Roman"/>
          <w:color w:val="000000"/>
          <w:szCs w:val="30"/>
        </w:rPr>
        <w:t>There were no gender effe</w:t>
      </w:r>
      <w:r w:rsidR="00452616" w:rsidRPr="009C2447">
        <w:rPr>
          <w:rFonts w:ascii="Times New Roman" w:hAnsi="Times New Roman" w:cs="Times New Roman"/>
          <w:color w:val="000000"/>
          <w:szCs w:val="30"/>
        </w:rPr>
        <w:t>cts on personal capability (</w:t>
      </w:r>
      <w:proofErr w:type="gramStart"/>
      <w:r w:rsidR="00452616" w:rsidRPr="009C2447">
        <w:rPr>
          <w:rFonts w:ascii="Times New Roman" w:hAnsi="Times New Roman" w:cs="Times New Roman"/>
          <w:color w:val="000000"/>
          <w:szCs w:val="30"/>
        </w:rPr>
        <w:t>t(</w:t>
      </w:r>
      <w:proofErr w:type="gramEnd"/>
      <w:r w:rsidR="00540B58">
        <w:rPr>
          <w:rFonts w:ascii="Times New Roman" w:hAnsi="Times New Roman" w:cs="Times New Roman"/>
          <w:color w:val="000000"/>
          <w:szCs w:val="30"/>
        </w:rPr>
        <w:t>116</w:t>
      </w:r>
      <w:r w:rsidR="00452616" w:rsidRPr="009C2447">
        <w:rPr>
          <w:rFonts w:ascii="Times New Roman" w:hAnsi="Times New Roman" w:cs="Times New Roman"/>
          <w:color w:val="000000"/>
          <w:szCs w:val="30"/>
        </w:rPr>
        <w:t xml:space="preserve">) = </w:t>
      </w:r>
      <w:r w:rsidR="00A102C6">
        <w:rPr>
          <w:rFonts w:ascii="Times New Roman" w:hAnsi="Times New Roman" w:cs="Times New Roman"/>
          <w:color w:val="000000"/>
          <w:szCs w:val="30"/>
        </w:rPr>
        <w:t>-.59, p = .56</w:t>
      </w:r>
      <w:r w:rsidRPr="009C2447">
        <w:rPr>
          <w:rFonts w:ascii="Times New Roman" w:hAnsi="Times New Roman" w:cs="Times New Roman"/>
          <w:color w:val="000000"/>
          <w:szCs w:val="30"/>
        </w:rPr>
        <w:t xml:space="preserve">) </w:t>
      </w:r>
      <w:r w:rsidR="00540B58">
        <w:rPr>
          <w:rFonts w:ascii="Times New Roman" w:hAnsi="Times New Roman" w:cs="Times New Roman"/>
          <w:color w:val="000000"/>
          <w:szCs w:val="30"/>
        </w:rPr>
        <w:t>or empathic understanding (t(116</w:t>
      </w:r>
      <w:r w:rsidR="00452616" w:rsidRPr="009C2447">
        <w:rPr>
          <w:rFonts w:ascii="Times New Roman" w:hAnsi="Times New Roman" w:cs="Times New Roman"/>
          <w:color w:val="000000"/>
          <w:szCs w:val="30"/>
        </w:rPr>
        <w:t>) = -</w:t>
      </w:r>
      <w:r w:rsidR="00540B58">
        <w:rPr>
          <w:rFonts w:ascii="Times New Roman" w:hAnsi="Times New Roman" w:cs="Times New Roman"/>
          <w:color w:val="000000"/>
          <w:szCs w:val="30"/>
        </w:rPr>
        <w:t>.81</w:t>
      </w:r>
      <w:r w:rsidR="00452616" w:rsidRPr="009C2447">
        <w:rPr>
          <w:rFonts w:ascii="Times New Roman" w:hAnsi="Times New Roman" w:cs="Times New Roman"/>
          <w:color w:val="000000"/>
          <w:szCs w:val="30"/>
        </w:rPr>
        <w:t>, p = .</w:t>
      </w:r>
      <w:r w:rsidR="00540B58">
        <w:rPr>
          <w:rFonts w:ascii="Times New Roman" w:hAnsi="Times New Roman" w:cs="Times New Roman"/>
          <w:color w:val="000000"/>
          <w:szCs w:val="30"/>
        </w:rPr>
        <w:t>42</w:t>
      </w:r>
      <w:r w:rsidRPr="009C2447">
        <w:rPr>
          <w:rFonts w:ascii="Times New Roman" w:hAnsi="Times New Roman" w:cs="Times New Roman"/>
          <w:color w:val="000000"/>
          <w:szCs w:val="30"/>
        </w:rPr>
        <w:t xml:space="preserve">).  </w:t>
      </w:r>
      <w:r w:rsidR="00034A0C">
        <w:rPr>
          <w:rFonts w:ascii="Times New Roman" w:hAnsi="Times New Roman" w:cs="Times New Roman"/>
          <w:color w:val="000000"/>
          <w:szCs w:val="30"/>
        </w:rPr>
        <w:t>As expected, those who scored higher on empathy and capability scored lower on TRIM (</w:t>
      </w:r>
      <w:proofErr w:type="spellStart"/>
      <w:r w:rsidR="00034A0C">
        <w:rPr>
          <w:rFonts w:ascii="Times New Roman" w:hAnsi="Times New Roman" w:cs="Times New Roman"/>
          <w:color w:val="000000"/>
          <w:szCs w:val="30"/>
        </w:rPr>
        <w:t>unforgiveness</w:t>
      </w:r>
      <w:proofErr w:type="spellEnd"/>
      <w:r w:rsidR="00034A0C">
        <w:rPr>
          <w:rFonts w:ascii="Times New Roman" w:hAnsi="Times New Roman" w:cs="Times New Roman"/>
          <w:color w:val="000000"/>
          <w:szCs w:val="30"/>
        </w:rPr>
        <w:t>) and vengefulness. T</w:t>
      </w:r>
      <w:r w:rsidR="00452616" w:rsidRPr="009C2447">
        <w:rPr>
          <w:rFonts w:ascii="Times New Roman" w:hAnsi="Times New Roman" w:cs="Times New Roman"/>
          <w:color w:val="000000"/>
          <w:szCs w:val="30"/>
        </w:rPr>
        <w:t xml:space="preserve">here was </w:t>
      </w:r>
      <w:r w:rsidR="00A102C6">
        <w:rPr>
          <w:rFonts w:ascii="Times New Roman" w:hAnsi="Times New Roman" w:cs="Times New Roman"/>
          <w:color w:val="000000"/>
          <w:szCs w:val="30"/>
        </w:rPr>
        <w:t>a</w:t>
      </w:r>
      <w:r w:rsidRPr="009C2447">
        <w:rPr>
          <w:rFonts w:ascii="Times New Roman" w:hAnsi="Times New Roman" w:cs="Times New Roman"/>
          <w:color w:val="000000"/>
          <w:szCs w:val="30"/>
        </w:rPr>
        <w:t xml:space="preserve"> </w:t>
      </w:r>
      <w:r w:rsidR="004B419A" w:rsidRPr="009C2447">
        <w:rPr>
          <w:rFonts w:ascii="Times New Roman" w:hAnsi="Times New Roman" w:cs="Times New Roman"/>
          <w:color w:val="000000"/>
          <w:szCs w:val="30"/>
        </w:rPr>
        <w:t xml:space="preserve">significant correlation between </w:t>
      </w:r>
      <w:r w:rsidRPr="009C2447">
        <w:rPr>
          <w:rFonts w:ascii="Times New Roman" w:hAnsi="Times New Roman" w:cs="Times New Roman"/>
          <w:color w:val="000000"/>
          <w:szCs w:val="30"/>
        </w:rPr>
        <w:t>capability and vengefulness</w:t>
      </w:r>
      <w:r w:rsidR="00A102C6">
        <w:rPr>
          <w:rFonts w:ascii="Times New Roman" w:hAnsi="Times New Roman" w:cs="Times New Roman"/>
          <w:color w:val="000000"/>
          <w:szCs w:val="30"/>
        </w:rPr>
        <w:t xml:space="preserve"> (</w:t>
      </w:r>
      <w:proofErr w:type="gramStart"/>
      <w:r w:rsidR="00A102C6">
        <w:rPr>
          <w:rFonts w:ascii="Times New Roman" w:hAnsi="Times New Roman" w:cs="Times New Roman"/>
          <w:color w:val="000000"/>
          <w:szCs w:val="30"/>
        </w:rPr>
        <w:t>r(</w:t>
      </w:r>
      <w:proofErr w:type="gramEnd"/>
      <w:r w:rsidR="00A102C6">
        <w:rPr>
          <w:rFonts w:ascii="Times New Roman" w:hAnsi="Times New Roman" w:cs="Times New Roman"/>
          <w:color w:val="000000"/>
          <w:szCs w:val="30"/>
        </w:rPr>
        <w:t>133) = -.18, p = .04</w:t>
      </w:r>
      <w:r w:rsidR="004B419A" w:rsidRPr="009C2447">
        <w:rPr>
          <w:rFonts w:ascii="Times New Roman" w:hAnsi="Times New Roman" w:cs="Times New Roman"/>
          <w:color w:val="000000"/>
          <w:szCs w:val="30"/>
        </w:rPr>
        <w:t>)</w:t>
      </w:r>
      <w:r w:rsidR="007A3534">
        <w:rPr>
          <w:rFonts w:ascii="Times New Roman" w:hAnsi="Times New Roman" w:cs="Times New Roman"/>
          <w:color w:val="000000"/>
          <w:szCs w:val="30"/>
        </w:rPr>
        <w:t xml:space="preserve"> such that those who felt more capable of committing a similar or equally bad offense felt less vengeful</w:t>
      </w:r>
      <w:r w:rsidR="004B419A" w:rsidRPr="009C2447">
        <w:rPr>
          <w:rFonts w:ascii="Times New Roman" w:hAnsi="Times New Roman" w:cs="Times New Roman"/>
          <w:color w:val="000000"/>
          <w:szCs w:val="30"/>
        </w:rPr>
        <w:t>.</w:t>
      </w:r>
      <w:r w:rsidR="007A3534">
        <w:rPr>
          <w:rFonts w:ascii="Times New Roman" w:hAnsi="Times New Roman" w:cs="Times New Roman"/>
          <w:color w:val="000000"/>
          <w:szCs w:val="30"/>
        </w:rPr>
        <w:t xml:space="preserve">  Furthermore, the correlations between capability and TRIM score (</w:t>
      </w:r>
      <w:proofErr w:type="gramStart"/>
      <w:r w:rsidR="007A3534">
        <w:rPr>
          <w:rFonts w:ascii="Times New Roman" w:hAnsi="Times New Roman" w:cs="Times New Roman"/>
          <w:color w:val="000000"/>
          <w:szCs w:val="30"/>
        </w:rPr>
        <w:t>r(</w:t>
      </w:r>
      <w:proofErr w:type="gramEnd"/>
      <w:r w:rsidR="007A3534">
        <w:rPr>
          <w:rFonts w:ascii="Times New Roman" w:hAnsi="Times New Roman" w:cs="Times New Roman"/>
          <w:color w:val="000000"/>
          <w:szCs w:val="30"/>
        </w:rPr>
        <w:t xml:space="preserve">133) = -.29, p &lt; .001), empathy and vengefulness score </w:t>
      </w:r>
      <w:r w:rsidR="007A3534" w:rsidRPr="009C2447">
        <w:rPr>
          <w:rFonts w:ascii="Times New Roman" w:hAnsi="Times New Roman" w:cs="Times New Roman"/>
          <w:color w:val="000000"/>
          <w:szCs w:val="30"/>
        </w:rPr>
        <w:t xml:space="preserve">(r(133) = </w:t>
      </w:r>
      <w:r w:rsidR="007A3534">
        <w:rPr>
          <w:rFonts w:ascii="Times New Roman" w:hAnsi="Times New Roman" w:cs="Times New Roman"/>
          <w:color w:val="000000"/>
          <w:szCs w:val="30"/>
        </w:rPr>
        <w:t>-.15, p = .08), and empathy and TRIM (r(133) = -.32, p &lt;.001</w:t>
      </w:r>
      <w:r w:rsidR="007A3534" w:rsidRPr="009C2447">
        <w:rPr>
          <w:rFonts w:ascii="Times New Roman" w:hAnsi="Times New Roman" w:cs="Times New Roman"/>
          <w:color w:val="000000"/>
          <w:szCs w:val="30"/>
        </w:rPr>
        <w:t xml:space="preserve">) </w:t>
      </w:r>
      <w:r w:rsidR="007A3534">
        <w:rPr>
          <w:rFonts w:ascii="Times New Roman" w:hAnsi="Times New Roman" w:cs="Times New Roman"/>
          <w:color w:val="000000"/>
          <w:szCs w:val="30"/>
        </w:rPr>
        <w:t>score were significant or marginally significant</w:t>
      </w:r>
      <w:r w:rsidR="00034A0C">
        <w:rPr>
          <w:rFonts w:ascii="Times New Roman" w:hAnsi="Times New Roman" w:cs="Times New Roman"/>
          <w:color w:val="000000"/>
          <w:szCs w:val="30"/>
        </w:rPr>
        <w:t xml:space="preserve"> in the expected directions</w:t>
      </w:r>
      <w:r w:rsidR="007A3534">
        <w:rPr>
          <w:rFonts w:ascii="Times New Roman" w:hAnsi="Times New Roman" w:cs="Times New Roman"/>
          <w:color w:val="000000"/>
          <w:szCs w:val="30"/>
        </w:rPr>
        <w:t>.</w:t>
      </w:r>
      <w:r w:rsidR="00034A0C">
        <w:rPr>
          <w:rFonts w:ascii="Times New Roman" w:hAnsi="Times New Roman" w:cs="Times New Roman"/>
          <w:color w:val="000000"/>
          <w:szCs w:val="30"/>
        </w:rPr>
        <w:t xml:space="preserve">  </w:t>
      </w:r>
    </w:p>
    <w:p w:rsidR="007A3534" w:rsidRDefault="007A3534" w:rsidP="007A3534">
      <w:pPr>
        <w:ind w:firstLine="720"/>
        <w:rPr>
          <w:rFonts w:ascii="Times New Roman" w:hAnsi="Times New Roman" w:cs="Times New Roman"/>
          <w:color w:val="000000"/>
          <w:szCs w:val="30"/>
        </w:rPr>
      </w:pPr>
      <w:r>
        <w:rPr>
          <w:rFonts w:ascii="Times New Roman" w:hAnsi="Times New Roman" w:cs="Times New Roman"/>
          <w:color w:val="000000"/>
          <w:szCs w:val="30"/>
        </w:rPr>
        <w:t xml:space="preserve">In addition, throughout these analyses, a pattern emerged such that capability and empathy were more correlated with vengefulness and TRIM (total </w:t>
      </w:r>
      <w:proofErr w:type="spellStart"/>
      <w:r>
        <w:rPr>
          <w:rFonts w:ascii="Times New Roman" w:hAnsi="Times New Roman" w:cs="Times New Roman"/>
          <w:color w:val="000000"/>
          <w:szCs w:val="30"/>
        </w:rPr>
        <w:t>unforgiveness</w:t>
      </w:r>
      <w:proofErr w:type="spellEnd"/>
      <w:r>
        <w:rPr>
          <w:rFonts w:ascii="Times New Roman" w:hAnsi="Times New Roman" w:cs="Times New Roman"/>
          <w:color w:val="000000"/>
          <w:szCs w:val="30"/>
        </w:rPr>
        <w:t>) when capability/empathy questions were asked after the TRIM than when th</w:t>
      </w:r>
      <w:r w:rsidR="00034A0C">
        <w:rPr>
          <w:rFonts w:ascii="Times New Roman" w:hAnsi="Times New Roman" w:cs="Times New Roman"/>
          <w:color w:val="000000"/>
          <w:szCs w:val="30"/>
        </w:rPr>
        <w:t>ey were asked before the TRIM (see appendix for summary of results).  See below for discussion.</w:t>
      </w:r>
    </w:p>
    <w:p w:rsidR="006D5D61" w:rsidRPr="009C2447" w:rsidRDefault="006D5D61" w:rsidP="006D5D61">
      <w:pPr>
        <w:rPr>
          <w:rFonts w:ascii="Times New Roman" w:hAnsi="Times New Roman"/>
          <w:color w:val="000000"/>
          <w:szCs w:val="27"/>
        </w:rPr>
      </w:pPr>
    </w:p>
    <w:p w:rsidR="006D5D61" w:rsidRPr="009C2447" w:rsidRDefault="006D5D61" w:rsidP="006D5D61">
      <w:pPr>
        <w:jc w:val="center"/>
        <w:rPr>
          <w:rFonts w:ascii="Times New Roman" w:hAnsi="Times New Roman" w:cs="Times New Roman"/>
          <w:color w:val="000000"/>
          <w:szCs w:val="27"/>
        </w:rPr>
      </w:pPr>
      <w:r w:rsidRPr="009C2447">
        <w:rPr>
          <w:rFonts w:ascii="Times New Roman" w:hAnsi="Times New Roman" w:cs="Times New Roman"/>
          <w:color w:val="000000"/>
          <w:szCs w:val="30"/>
        </w:rPr>
        <w:t>Discussion</w:t>
      </w:r>
    </w:p>
    <w:p w:rsidR="00211E4B" w:rsidRPr="009C2447" w:rsidRDefault="006D5D61" w:rsidP="006D5D61">
      <w:pPr>
        <w:rPr>
          <w:rFonts w:ascii="Times New Roman" w:hAnsi="Times New Roman"/>
          <w:b/>
          <w:bCs/>
          <w:color w:val="000000"/>
          <w:szCs w:val="30"/>
        </w:rPr>
      </w:pPr>
      <w:r w:rsidRPr="009C2447">
        <w:rPr>
          <w:rFonts w:ascii="Times New Roman" w:hAnsi="Times New Roman"/>
          <w:color w:val="000000"/>
          <w:szCs w:val="27"/>
        </w:rPr>
        <w:br/>
      </w:r>
      <w:r w:rsidRPr="009C2447">
        <w:rPr>
          <w:rFonts w:ascii="Times New Roman" w:hAnsi="Times New Roman"/>
          <w:b/>
          <w:bCs/>
          <w:color w:val="000000"/>
          <w:szCs w:val="30"/>
        </w:rPr>
        <w:t>Summary of Replication Attempt</w:t>
      </w:r>
    </w:p>
    <w:p w:rsidR="00911F6C" w:rsidRPr="009C2447" w:rsidRDefault="00911F6C" w:rsidP="006D5D61">
      <w:pPr>
        <w:rPr>
          <w:rFonts w:ascii="Times New Roman" w:hAnsi="Times New Roman"/>
          <w:b/>
          <w:bCs/>
          <w:color w:val="000000"/>
          <w:szCs w:val="30"/>
        </w:rPr>
      </w:pPr>
    </w:p>
    <w:p w:rsidR="00EF7ED6" w:rsidRPr="009C2447" w:rsidRDefault="00911F6C" w:rsidP="00211E4B">
      <w:pPr>
        <w:rPr>
          <w:rFonts w:ascii="Times New Roman" w:hAnsi="Times New Roman"/>
          <w:bCs/>
          <w:color w:val="000000"/>
          <w:szCs w:val="30"/>
        </w:rPr>
      </w:pPr>
      <w:r w:rsidRPr="009C2447">
        <w:rPr>
          <w:rFonts w:ascii="Times New Roman" w:hAnsi="Times New Roman"/>
          <w:b/>
          <w:bCs/>
          <w:color w:val="000000"/>
          <w:szCs w:val="30"/>
        </w:rPr>
        <w:tab/>
      </w:r>
      <w:r w:rsidR="00220C39" w:rsidRPr="009C2447">
        <w:rPr>
          <w:rFonts w:ascii="Times New Roman" w:hAnsi="Times New Roman"/>
          <w:bCs/>
          <w:color w:val="000000"/>
          <w:szCs w:val="30"/>
        </w:rPr>
        <w:t>Overall,</w:t>
      </w:r>
      <w:r w:rsidR="00220C39" w:rsidRPr="009C2447">
        <w:rPr>
          <w:rFonts w:ascii="Times New Roman" w:hAnsi="Times New Roman"/>
          <w:b/>
          <w:bCs/>
          <w:color w:val="000000"/>
          <w:szCs w:val="30"/>
        </w:rPr>
        <w:t xml:space="preserve"> </w:t>
      </w:r>
      <w:r w:rsidR="00B50F97" w:rsidRPr="009C2447">
        <w:rPr>
          <w:rFonts w:ascii="Times New Roman" w:hAnsi="Times New Roman"/>
          <w:bCs/>
          <w:color w:val="000000"/>
          <w:szCs w:val="30"/>
        </w:rPr>
        <w:t xml:space="preserve">the original findings that thinking </w:t>
      </w:r>
      <w:r w:rsidR="00220C39" w:rsidRPr="009C2447">
        <w:rPr>
          <w:rFonts w:ascii="Times New Roman" w:hAnsi="Times New Roman"/>
          <w:bCs/>
          <w:color w:val="000000"/>
          <w:szCs w:val="30"/>
        </w:rPr>
        <w:t>about</w:t>
      </w:r>
      <w:r w:rsidR="00B50F97" w:rsidRPr="009C2447">
        <w:rPr>
          <w:rFonts w:ascii="Times New Roman" w:hAnsi="Times New Roman"/>
          <w:bCs/>
          <w:color w:val="000000"/>
          <w:szCs w:val="30"/>
        </w:rPr>
        <w:t xml:space="preserve"> one’s own capability for wrongdoing decreases</w:t>
      </w:r>
      <w:r w:rsidR="00220C39" w:rsidRPr="009C2447">
        <w:rPr>
          <w:rFonts w:ascii="Times New Roman" w:hAnsi="Times New Roman"/>
          <w:bCs/>
          <w:color w:val="000000"/>
          <w:szCs w:val="30"/>
        </w:rPr>
        <w:t xml:space="preserve"> vengefulness feelings in men failed to replicate.  </w:t>
      </w:r>
      <w:r w:rsidR="00EF7ED6" w:rsidRPr="009C2447">
        <w:rPr>
          <w:rFonts w:ascii="Times New Roman" w:hAnsi="Times New Roman"/>
          <w:bCs/>
          <w:color w:val="000000"/>
          <w:szCs w:val="30"/>
        </w:rPr>
        <w:t>However, there was evidence that thinking about one’s own capability for wrongdoing does lead to more forgiveness</w:t>
      </w:r>
      <w:r w:rsidR="006B654C">
        <w:rPr>
          <w:rFonts w:ascii="Times New Roman" w:hAnsi="Times New Roman"/>
          <w:bCs/>
          <w:color w:val="000000"/>
          <w:szCs w:val="30"/>
        </w:rPr>
        <w:t xml:space="preserve">. </w:t>
      </w:r>
      <w:r w:rsidR="006B10B0">
        <w:rPr>
          <w:rFonts w:ascii="Times New Roman" w:hAnsi="Times New Roman"/>
          <w:bCs/>
          <w:color w:val="000000"/>
          <w:szCs w:val="30"/>
        </w:rPr>
        <w:t xml:space="preserve"> </w:t>
      </w:r>
      <w:r w:rsidR="00034A0C">
        <w:rPr>
          <w:rFonts w:ascii="Times New Roman" w:hAnsi="Times New Roman"/>
          <w:bCs/>
          <w:color w:val="000000"/>
          <w:szCs w:val="30"/>
        </w:rPr>
        <w:t>Specifically, b</w:t>
      </w:r>
      <w:r w:rsidR="00FB1280" w:rsidRPr="009C2447">
        <w:rPr>
          <w:rFonts w:ascii="Times New Roman" w:hAnsi="Times New Roman"/>
          <w:bCs/>
          <w:color w:val="000000"/>
          <w:szCs w:val="30"/>
        </w:rPr>
        <w:t xml:space="preserve">eing primed with the capability/empathy questions did </w:t>
      </w:r>
      <w:r w:rsidR="00EF7ED6" w:rsidRPr="009C2447">
        <w:rPr>
          <w:rFonts w:ascii="Times New Roman" w:hAnsi="Times New Roman"/>
          <w:bCs/>
          <w:color w:val="000000"/>
          <w:szCs w:val="30"/>
        </w:rPr>
        <w:t>le</w:t>
      </w:r>
      <w:r w:rsidR="00642429">
        <w:rPr>
          <w:rFonts w:ascii="Times New Roman" w:hAnsi="Times New Roman"/>
          <w:bCs/>
          <w:color w:val="000000"/>
          <w:szCs w:val="30"/>
        </w:rPr>
        <w:t>a</w:t>
      </w:r>
      <w:r w:rsidR="00EF7ED6" w:rsidRPr="009C2447">
        <w:rPr>
          <w:rFonts w:ascii="Times New Roman" w:hAnsi="Times New Roman"/>
          <w:bCs/>
          <w:color w:val="000000"/>
          <w:szCs w:val="30"/>
        </w:rPr>
        <w:t>d</w:t>
      </w:r>
      <w:r w:rsidR="00FB1280" w:rsidRPr="009C2447">
        <w:rPr>
          <w:rFonts w:ascii="Times New Roman" w:hAnsi="Times New Roman"/>
          <w:bCs/>
          <w:color w:val="000000"/>
          <w:szCs w:val="30"/>
        </w:rPr>
        <w:t xml:space="preserve"> to the predicted pattern of people scoring lower on the </w:t>
      </w:r>
      <w:proofErr w:type="spellStart"/>
      <w:r w:rsidR="00FB1280" w:rsidRPr="009C2447">
        <w:rPr>
          <w:rFonts w:ascii="Times New Roman" w:hAnsi="Times New Roman"/>
          <w:bCs/>
          <w:color w:val="000000"/>
          <w:szCs w:val="30"/>
        </w:rPr>
        <w:t>unforgiveness</w:t>
      </w:r>
      <w:proofErr w:type="spellEnd"/>
      <w:r w:rsidR="00FB1280" w:rsidRPr="009C2447">
        <w:rPr>
          <w:rFonts w:ascii="Times New Roman" w:hAnsi="Times New Roman"/>
          <w:bCs/>
          <w:color w:val="000000"/>
          <w:szCs w:val="30"/>
        </w:rPr>
        <w:t xml:space="preserve"> scale (TRIM)</w:t>
      </w:r>
      <w:r w:rsidR="00EF7ED6" w:rsidRPr="009C2447">
        <w:rPr>
          <w:rFonts w:ascii="Times New Roman" w:hAnsi="Times New Roman"/>
          <w:bCs/>
          <w:color w:val="000000"/>
          <w:szCs w:val="30"/>
        </w:rPr>
        <w:t xml:space="preserve"> relative to those who viewed the capability/empathy questions after completing the </w:t>
      </w:r>
      <w:r w:rsidR="00271E40">
        <w:rPr>
          <w:rFonts w:ascii="Times New Roman" w:hAnsi="Times New Roman"/>
          <w:bCs/>
          <w:color w:val="000000"/>
          <w:szCs w:val="30"/>
        </w:rPr>
        <w:t xml:space="preserve">TRIM </w:t>
      </w:r>
      <w:r w:rsidR="00EF7ED6" w:rsidRPr="009C2447">
        <w:rPr>
          <w:rFonts w:ascii="Times New Roman" w:hAnsi="Times New Roman"/>
          <w:bCs/>
          <w:color w:val="000000"/>
          <w:szCs w:val="30"/>
        </w:rPr>
        <w:t>scale.  This did not hold for the vengefulness subscale.</w:t>
      </w:r>
      <w:r w:rsidR="006B10B0">
        <w:rPr>
          <w:rFonts w:ascii="Times New Roman" w:hAnsi="Times New Roman"/>
          <w:bCs/>
          <w:color w:val="000000"/>
          <w:szCs w:val="30"/>
        </w:rPr>
        <w:t xml:space="preserve"> Although not a direct replication of study 7, this serves as a theoretical replication of the germane findings of </w:t>
      </w:r>
      <w:proofErr w:type="spellStart"/>
      <w:r w:rsidR="006B10B0">
        <w:rPr>
          <w:rFonts w:ascii="Times New Roman" w:hAnsi="Times New Roman"/>
          <w:bCs/>
          <w:color w:val="000000"/>
          <w:szCs w:val="30"/>
        </w:rPr>
        <w:t>Exline</w:t>
      </w:r>
      <w:proofErr w:type="spellEnd"/>
      <w:r w:rsidR="006B10B0">
        <w:rPr>
          <w:rFonts w:ascii="Times New Roman" w:hAnsi="Times New Roman"/>
          <w:bCs/>
          <w:color w:val="000000"/>
          <w:szCs w:val="30"/>
        </w:rPr>
        <w:t xml:space="preserve"> et al. (2007)</w:t>
      </w:r>
      <w:r w:rsidR="006B10B0" w:rsidRPr="009C2447">
        <w:rPr>
          <w:rFonts w:ascii="Times New Roman" w:hAnsi="Times New Roman"/>
          <w:bCs/>
          <w:color w:val="000000"/>
          <w:szCs w:val="30"/>
        </w:rPr>
        <w:t>.</w:t>
      </w:r>
      <w:r w:rsidR="006B10B0">
        <w:rPr>
          <w:rFonts w:ascii="Times New Roman" w:hAnsi="Times New Roman"/>
          <w:bCs/>
          <w:color w:val="000000"/>
          <w:szCs w:val="30"/>
        </w:rPr>
        <w:t xml:space="preserve">  Interestingly, the original authors did not observe this effect (F = 2.34, </w:t>
      </w:r>
      <w:r w:rsidR="006B10B0" w:rsidRPr="009C2447">
        <w:rPr>
          <w:rFonts w:ascii="Times New Roman" w:hAnsi="Times New Roman"/>
          <w:color w:val="000000"/>
          <w:szCs w:val="26"/>
          <w:shd w:val="clear" w:color="auto" w:fill="FFFFFF"/>
        </w:rPr>
        <w:t>η</w:t>
      </w:r>
      <w:r w:rsidR="006B10B0" w:rsidRPr="009C2447">
        <w:rPr>
          <w:rFonts w:ascii="Times New Roman" w:hAnsi="Times New Roman"/>
          <w:color w:val="000000"/>
          <w:szCs w:val="26"/>
          <w:shd w:val="clear" w:color="auto" w:fill="FFFFFF"/>
          <w:vertAlign w:val="superscript"/>
        </w:rPr>
        <w:t xml:space="preserve">2 </w:t>
      </w:r>
      <w:r w:rsidR="006B10B0">
        <w:rPr>
          <w:rFonts w:ascii="Times New Roman" w:hAnsi="Times New Roman"/>
          <w:szCs w:val="20"/>
        </w:rPr>
        <w:t>= .02).</w:t>
      </w:r>
    </w:p>
    <w:p w:rsidR="004630DE" w:rsidRPr="009C2447" w:rsidRDefault="004630DE" w:rsidP="00211E4B">
      <w:pPr>
        <w:rPr>
          <w:rFonts w:ascii="Times New Roman" w:hAnsi="Times New Roman"/>
          <w:bCs/>
          <w:color w:val="000000"/>
          <w:szCs w:val="30"/>
        </w:rPr>
      </w:pPr>
      <w:r w:rsidRPr="009C2447">
        <w:rPr>
          <w:rFonts w:ascii="Times New Roman" w:hAnsi="Times New Roman"/>
          <w:bCs/>
          <w:color w:val="000000"/>
          <w:szCs w:val="30"/>
        </w:rPr>
        <w:tab/>
        <w:t xml:space="preserve">Also </w:t>
      </w:r>
      <w:r w:rsidR="008E3FFA">
        <w:rPr>
          <w:rFonts w:ascii="Times New Roman" w:hAnsi="Times New Roman"/>
          <w:bCs/>
          <w:color w:val="000000"/>
          <w:szCs w:val="30"/>
        </w:rPr>
        <w:t>of note</w:t>
      </w:r>
      <w:r w:rsidRPr="009C2447">
        <w:rPr>
          <w:rFonts w:ascii="Times New Roman" w:hAnsi="Times New Roman"/>
          <w:bCs/>
          <w:color w:val="000000"/>
          <w:szCs w:val="30"/>
        </w:rPr>
        <w:t xml:space="preserve">, there were </w:t>
      </w:r>
      <w:r w:rsidR="00EF7ED6" w:rsidRPr="009C2447">
        <w:rPr>
          <w:rFonts w:ascii="Times New Roman" w:hAnsi="Times New Roman"/>
          <w:bCs/>
          <w:color w:val="000000"/>
          <w:szCs w:val="30"/>
        </w:rPr>
        <w:t>interaction</w:t>
      </w:r>
      <w:r w:rsidRPr="009C2447">
        <w:rPr>
          <w:rFonts w:ascii="Times New Roman" w:hAnsi="Times New Roman"/>
          <w:bCs/>
          <w:color w:val="000000"/>
          <w:szCs w:val="30"/>
        </w:rPr>
        <w:t>s</w:t>
      </w:r>
      <w:r w:rsidR="00EF7ED6" w:rsidRPr="009C2447">
        <w:rPr>
          <w:rFonts w:ascii="Times New Roman" w:hAnsi="Times New Roman"/>
          <w:bCs/>
          <w:color w:val="000000"/>
          <w:szCs w:val="30"/>
        </w:rPr>
        <w:t xml:space="preserve"> between condition (capability/empathy questions before and after) and personal capability for wrongdoing on </w:t>
      </w:r>
      <w:r w:rsidRPr="009C2447">
        <w:rPr>
          <w:rFonts w:ascii="Times New Roman" w:hAnsi="Times New Roman"/>
          <w:bCs/>
          <w:color w:val="000000"/>
          <w:szCs w:val="30"/>
        </w:rPr>
        <w:t xml:space="preserve">overall </w:t>
      </w:r>
      <w:proofErr w:type="spellStart"/>
      <w:r w:rsidRPr="009C2447">
        <w:rPr>
          <w:rFonts w:ascii="Times New Roman" w:hAnsi="Times New Roman"/>
          <w:bCs/>
          <w:color w:val="000000"/>
          <w:szCs w:val="30"/>
        </w:rPr>
        <w:t>unforgiveness</w:t>
      </w:r>
      <w:proofErr w:type="spellEnd"/>
      <w:r w:rsidRPr="009C2447">
        <w:rPr>
          <w:rFonts w:ascii="Times New Roman" w:hAnsi="Times New Roman"/>
          <w:bCs/>
          <w:color w:val="000000"/>
          <w:szCs w:val="30"/>
        </w:rPr>
        <w:t xml:space="preserve"> (TRIM)</w:t>
      </w:r>
      <w:r w:rsidR="008E3FFA">
        <w:rPr>
          <w:rFonts w:ascii="Times New Roman" w:hAnsi="Times New Roman"/>
          <w:bCs/>
          <w:color w:val="000000"/>
          <w:szCs w:val="30"/>
        </w:rPr>
        <w:t xml:space="preserve">, and a similar pattern (with </w:t>
      </w:r>
      <w:proofErr w:type="spellStart"/>
      <w:r w:rsidR="008E3FFA">
        <w:rPr>
          <w:rFonts w:ascii="Times New Roman" w:hAnsi="Times New Roman"/>
          <w:bCs/>
          <w:color w:val="000000"/>
          <w:szCs w:val="30"/>
        </w:rPr>
        <w:t>nonsignificant</w:t>
      </w:r>
      <w:proofErr w:type="spellEnd"/>
      <w:r w:rsidR="008E3FFA">
        <w:rPr>
          <w:rFonts w:ascii="Times New Roman" w:hAnsi="Times New Roman"/>
          <w:bCs/>
          <w:color w:val="000000"/>
          <w:szCs w:val="30"/>
        </w:rPr>
        <w:t xml:space="preserve"> interaction) on vengefulness</w:t>
      </w:r>
      <w:r w:rsidRPr="009C2447">
        <w:rPr>
          <w:rFonts w:ascii="Times New Roman" w:hAnsi="Times New Roman"/>
          <w:bCs/>
          <w:color w:val="000000"/>
          <w:szCs w:val="30"/>
        </w:rPr>
        <w:t xml:space="preserve">.  That is, people who completed capability and empathy questions </w:t>
      </w:r>
      <w:r w:rsidRPr="009C2447">
        <w:rPr>
          <w:rFonts w:ascii="Times New Roman" w:hAnsi="Times New Roman"/>
          <w:bCs/>
          <w:i/>
          <w:color w:val="000000"/>
          <w:szCs w:val="30"/>
        </w:rPr>
        <w:t>after</w:t>
      </w:r>
      <w:r w:rsidRPr="009C2447">
        <w:rPr>
          <w:rFonts w:ascii="Times New Roman" w:hAnsi="Times New Roman"/>
          <w:bCs/>
          <w:color w:val="000000"/>
          <w:szCs w:val="30"/>
        </w:rPr>
        <w:t xml:space="preserve"> completing the TRIM scale showed a negative correlation between their own capability for wrongdoing and their level of vengefulness and </w:t>
      </w:r>
      <w:proofErr w:type="spellStart"/>
      <w:r w:rsidRPr="009C2447">
        <w:rPr>
          <w:rFonts w:ascii="Times New Roman" w:hAnsi="Times New Roman"/>
          <w:bCs/>
          <w:color w:val="000000"/>
          <w:szCs w:val="30"/>
        </w:rPr>
        <w:t>unforgiveness</w:t>
      </w:r>
      <w:proofErr w:type="spellEnd"/>
      <w:r w:rsidRPr="009C2447">
        <w:rPr>
          <w:rFonts w:ascii="Times New Roman" w:hAnsi="Times New Roman"/>
          <w:bCs/>
          <w:color w:val="000000"/>
          <w:szCs w:val="30"/>
        </w:rPr>
        <w:t xml:space="preserve">.  However, people who completed the questions </w:t>
      </w:r>
      <w:r w:rsidRPr="009C2447">
        <w:rPr>
          <w:rFonts w:ascii="Times New Roman" w:hAnsi="Times New Roman"/>
          <w:bCs/>
          <w:i/>
          <w:color w:val="000000"/>
          <w:szCs w:val="30"/>
        </w:rPr>
        <w:t>beforehand</w:t>
      </w:r>
      <w:r w:rsidRPr="009C2447">
        <w:rPr>
          <w:rFonts w:ascii="Times New Roman" w:hAnsi="Times New Roman"/>
          <w:bCs/>
          <w:color w:val="000000"/>
          <w:szCs w:val="30"/>
        </w:rPr>
        <w:t xml:space="preserve"> did not show this correlation.  </w:t>
      </w:r>
      <w:r w:rsidR="008E3FFA">
        <w:rPr>
          <w:rFonts w:ascii="Times New Roman" w:hAnsi="Times New Roman"/>
          <w:bCs/>
          <w:color w:val="000000"/>
          <w:szCs w:val="30"/>
        </w:rPr>
        <w:t>Similarly</w:t>
      </w:r>
      <w:r w:rsidR="006B654C">
        <w:rPr>
          <w:rFonts w:ascii="Times New Roman" w:hAnsi="Times New Roman"/>
          <w:bCs/>
          <w:color w:val="000000"/>
          <w:szCs w:val="30"/>
        </w:rPr>
        <w:t>, they also showed negative correlation</w:t>
      </w:r>
      <w:r w:rsidR="008E3FFA">
        <w:rPr>
          <w:rFonts w:ascii="Times New Roman" w:hAnsi="Times New Roman"/>
          <w:bCs/>
          <w:color w:val="000000"/>
          <w:szCs w:val="30"/>
        </w:rPr>
        <w:t>s</w:t>
      </w:r>
      <w:r w:rsidR="006B654C">
        <w:rPr>
          <w:rFonts w:ascii="Times New Roman" w:hAnsi="Times New Roman"/>
          <w:bCs/>
          <w:color w:val="000000"/>
          <w:szCs w:val="30"/>
        </w:rPr>
        <w:t xml:space="preserve"> between empathy and vengefulness as well as empathy and </w:t>
      </w:r>
      <w:proofErr w:type="spellStart"/>
      <w:r w:rsidR="006B654C">
        <w:rPr>
          <w:rFonts w:ascii="Times New Roman" w:hAnsi="Times New Roman"/>
          <w:bCs/>
          <w:color w:val="000000"/>
          <w:szCs w:val="30"/>
        </w:rPr>
        <w:t>unforgiveness</w:t>
      </w:r>
      <w:proofErr w:type="spellEnd"/>
      <w:r w:rsidR="006B654C">
        <w:rPr>
          <w:rFonts w:ascii="Times New Roman" w:hAnsi="Times New Roman"/>
          <w:bCs/>
          <w:color w:val="000000"/>
          <w:szCs w:val="30"/>
        </w:rPr>
        <w:t xml:space="preserve"> when asked the capability/empathy questions after the TRIM, but not when asked beforehand.  </w:t>
      </w:r>
      <w:r w:rsidRPr="009C2447">
        <w:rPr>
          <w:rFonts w:ascii="Times New Roman" w:hAnsi="Times New Roman"/>
          <w:bCs/>
          <w:color w:val="000000"/>
          <w:szCs w:val="30"/>
        </w:rPr>
        <w:t xml:space="preserve">Although it is a completely speculative account, one plausible explanation is that those who were not primed with personal capability used </w:t>
      </w:r>
      <w:r w:rsidR="006B654C">
        <w:rPr>
          <w:rFonts w:ascii="Times New Roman" w:hAnsi="Times New Roman"/>
          <w:bCs/>
          <w:color w:val="000000"/>
          <w:szCs w:val="30"/>
        </w:rPr>
        <w:t>severity of the offense as a</w:t>
      </w:r>
      <w:r w:rsidRPr="009C2447">
        <w:rPr>
          <w:rFonts w:ascii="Times New Roman" w:hAnsi="Times New Roman"/>
          <w:bCs/>
          <w:color w:val="000000"/>
          <w:szCs w:val="30"/>
        </w:rPr>
        <w:t xml:space="preserve"> heuristic to answer both the TRIM and the capability questions, whereas those primed with personal capability took a more sensitive approach to answering the TRIM scale.</w:t>
      </w:r>
    </w:p>
    <w:p w:rsidR="006D5D61" w:rsidRPr="009C2447" w:rsidRDefault="006D5D61" w:rsidP="00211E4B">
      <w:pPr>
        <w:rPr>
          <w:rFonts w:ascii="Times New Roman" w:hAnsi="Times New Roman"/>
          <w:color w:val="000000"/>
          <w:szCs w:val="27"/>
        </w:rPr>
      </w:pPr>
      <w:r w:rsidRPr="009C2447">
        <w:rPr>
          <w:rFonts w:ascii="Times New Roman" w:hAnsi="Times New Roman"/>
          <w:color w:val="000000"/>
          <w:szCs w:val="27"/>
        </w:rPr>
        <w:br/>
      </w:r>
      <w:r w:rsidRPr="009C2447">
        <w:rPr>
          <w:rFonts w:ascii="Times New Roman" w:hAnsi="Times New Roman"/>
          <w:b/>
          <w:bCs/>
          <w:color w:val="000000"/>
          <w:szCs w:val="30"/>
        </w:rPr>
        <w:t>Commentary</w:t>
      </w:r>
    </w:p>
    <w:p w:rsidR="004630DE" w:rsidRPr="009C2447" w:rsidRDefault="004630DE" w:rsidP="00E51854">
      <w:pPr>
        <w:ind w:firstLine="720"/>
        <w:rPr>
          <w:rFonts w:ascii="Times New Roman" w:hAnsi="Times New Roman" w:cs="Times New Roman"/>
          <w:color w:val="000000"/>
          <w:szCs w:val="30"/>
        </w:rPr>
      </w:pPr>
    </w:p>
    <w:p w:rsidR="009C2447" w:rsidRDefault="00231522" w:rsidP="00E51854">
      <w:pPr>
        <w:ind w:firstLine="720"/>
        <w:rPr>
          <w:rFonts w:ascii="Times New Roman" w:hAnsi="Times New Roman"/>
        </w:rPr>
      </w:pPr>
      <w:r w:rsidRPr="009C2447">
        <w:rPr>
          <w:rFonts w:ascii="Times New Roman" w:hAnsi="Times New Roman" w:cs="Times New Roman"/>
          <w:color w:val="000000"/>
          <w:szCs w:val="30"/>
        </w:rPr>
        <w:t>The population did differ between this replication attempt and the original study, especially in ethnic makeup.  This sample was 62% Asian (62%) and only 24% Caucasian whereas the original sample had 79% Caucasian and 16% Asian.  These proportions are significantly different (</w:t>
      </w:r>
      <w:proofErr w:type="gramStart"/>
      <w:r w:rsidR="009C2447" w:rsidRPr="009C2447">
        <w:rPr>
          <w:rFonts w:ascii="Times New Roman" w:hAnsi="Times New Roman"/>
        </w:rPr>
        <w:t>χ2(</w:t>
      </w:r>
      <w:proofErr w:type="gramEnd"/>
      <w:r w:rsidR="009C2447" w:rsidRPr="009C2447">
        <w:rPr>
          <w:rFonts w:ascii="Times New Roman" w:hAnsi="Times New Roman"/>
        </w:rPr>
        <w:t xml:space="preserve">2) = 250, p &lt; .001) and therefore it is possible that this contributed to the different findings.  </w:t>
      </w:r>
      <w:r w:rsidR="009C2447">
        <w:rPr>
          <w:rFonts w:ascii="Times New Roman" w:hAnsi="Times New Roman"/>
        </w:rPr>
        <w:t xml:space="preserve">For instance, it has been argued that collectivist cultures have different patterns of forgiveness due to motivation of promoting social harmony (Hook, Worthington &amp; </w:t>
      </w:r>
      <w:proofErr w:type="spellStart"/>
      <w:r w:rsidR="009C2447">
        <w:rPr>
          <w:rFonts w:ascii="Times New Roman" w:hAnsi="Times New Roman"/>
        </w:rPr>
        <w:t>Utsey</w:t>
      </w:r>
      <w:proofErr w:type="spellEnd"/>
      <w:r w:rsidR="009C2447">
        <w:rPr>
          <w:rFonts w:ascii="Times New Roman" w:hAnsi="Times New Roman"/>
        </w:rPr>
        <w:t>, 2009), and that collectivists</w:t>
      </w:r>
      <w:r w:rsidR="008229C2">
        <w:rPr>
          <w:rFonts w:ascii="Times New Roman" w:hAnsi="Times New Roman"/>
        </w:rPr>
        <w:t xml:space="preserve"> are more willing to forgive and have less lasting resentment (</w:t>
      </w:r>
      <w:proofErr w:type="spellStart"/>
      <w:r w:rsidR="008229C2">
        <w:rPr>
          <w:rFonts w:ascii="Times New Roman" w:hAnsi="Times New Roman"/>
        </w:rPr>
        <w:t>Suwartono</w:t>
      </w:r>
      <w:proofErr w:type="spellEnd"/>
      <w:r w:rsidR="008229C2">
        <w:rPr>
          <w:rFonts w:ascii="Times New Roman" w:hAnsi="Times New Roman"/>
        </w:rPr>
        <w:t xml:space="preserve">, </w:t>
      </w:r>
      <w:proofErr w:type="spellStart"/>
      <w:r w:rsidR="008229C2">
        <w:rPr>
          <w:rFonts w:ascii="Times New Roman" w:hAnsi="Times New Roman"/>
        </w:rPr>
        <w:t>Prawasti</w:t>
      </w:r>
      <w:proofErr w:type="spellEnd"/>
      <w:r w:rsidR="008229C2">
        <w:rPr>
          <w:rFonts w:ascii="Times New Roman" w:hAnsi="Times New Roman"/>
        </w:rPr>
        <w:t xml:space="preserve"> &amp; </w:t>
      </w:r>
      <w:proofErr w:type="spellStart"/>
      <w:r w:rsidR="008229C2">
        <w:rPr>
          <w:rFonts w:ascii="Times New Roman" w:hAnsi="Times New Roman"/>
        </w:rPr>
        <w:t>Mullt</w:t>
      </w:r>
      <w:proofErr w:type="spellEnd"/>
      <w:r w:rsidR="008229C2">
        <w:rPr>
          <w:rFonts w:ascii="Times New Roman" w:hAnsi="Times New Roman"/>
        </w:rPr>
        <w:t xml:space="preserve">, 2006) among other findings.  As many of this </w:t>
      </w:r>
      <w:proofErr w:type="gramStart"/>
      <w:r w:rsidR="008229C2">
        <w:rPr>
          <w:rFonts w:ascii="Times New Roman" w:hAnsi="Times New Roman"/>
        </w:rPr>
        <w:t>sample</w:t>
      </w:r>
      <w:proofErr w:type="gramEnd"/>
      <w:r w:rsidR="008229C2">
        <w:rPr>
          <w:rFonts w:ascii="Times New Roman" w:hAnsi="Times New Roman"/>
        </w:rPr>
        <w:t xml:space="preserve"> were of Asian descent, it could be that they simply have different conceptualizations of forgiveness that might be worth investigating in the future.</w:t>
      </w:r>
      <w:r w:rsidR="00732822">
        <w:rPr>
          <w:rFonts w:ascii="Times New Roman" w:hAnsi="Times New Roman"/>
        </w:rPr>
        <w:t xml:space="preserve">  The actual scale used for vengefulness different also, although the constructs tested are the same.</w:t>
      </w:r>
    </w:p>
    <w:p w:rsidR="00034A0C" w:rsidRDefault="00034A0C" w:rsidP="00034A0C">
      <w:pPr>
        <w:rPr>
          <w:rFonts w:ascii="Times New Roman" w:hAnsi="Times New Roman" w:cs="Times New Roman"/>
          <w:color w:val="000000"/>
          <w:szCs w:val="30"/>
        </w:rPr>
      </w:pPr>
    </w:p>
    <w:p w:rsidR="00034A0C" w:rsidRPr="00034A0C" w:rsidRDefault="00034A0C" w:rsidP="00034A0C">
      <w:pPr>
        <w:rPr>
          <w:rFonts w:ascii="Times New Roman" w:hAnsi="Times New Roman" w:cs="Times New Roman"/>
          <w:b/>
          <w:color w:val="000000"/>
          <w:szCs w:val="30"/>
        </w:rPr>
      </w:pPr>
      <w:r>
        <w:rPr>
          <w:rFonts w:ascii="Times New Roman" w:hAnsi="Times New Roman" w:cs="Times New Roman"/>
          <w:b/>
          <w:color w:val="000000"/>
          <w:szCs w:val="30"/>
        </w:rPr>
        <w:t>Appendix</w:t>
      </w:r>
    </w:p>
    <w:p w:rsidR="007A3534" w:rsidRDefault="007A3534" w:rsidP="00034A0C">
      <w:pPr>
        <w:rPr>
          <w:rFonts w:ascii="Times New Roman" w:hAnsi="Times New Roman" w:cs="Times New Roman"/>
          <w:color w:val="000000"/>
          <w:szCs w:val="30"/>
        </w:rPr>
      </w:pPr>
    </w:p>
    <w:p w:rsidR="007A3534" w:rsidRPr="007A3534" w:rsidRDefault="007A3534" w:rsidP="007A3534">
      <w:pPr>
        <w:ind w:firstLine="720"/>
        <w:rPr>
          <w:rFonts w:ascii="Times New Roman" w:hAnsi="Times New Roman" w:cs="Times New Roman"/>
          <w:color w:val="000000"/>
          <w:szCs w:val="30"/>
        </w:rPr>
      </w:pPr>
      <w:r>
        <w:rPr>
          <w:rFonts w:ascii="Times New Roman" w:hAnsi="Times New Roman" w:cs="Times New Roman"/>
          <w:color w:val="000000"/>
          <w:szCs w:val="30"/>
        </w:rPr>
        <w:t>W</w:t>
      </w:r>
      <w:r w:rsidRPr="009C2447">
        <w:rPr>
          <w:rFonts w:ascii="Times New Roman" w:hAnsi="Times New Roman" w:cs="Times New Roman"/>
          <w:color w:val="000000"/>
          <w:szCs w:val="30"/>
        </w:rPr>
        <w:t xml:space="preserve">hen looking at the correlations between conditions, there </w:t>
      </w:r>
      <w:r w:rsidRPr="00A102C6">
        <w:rPr>
          <w:rFonts w:ascii="Times New Roman" w:hAnsi="Times New Roman" w:cs="Times New Roman"/>
          <w:color w:val="000000"/>
          <w:szCs w:val="30"/>
        </w:rPr>
        <w:t>was</w:t>
      </w:r>
      <w:r w:rsidRPr="009C2447">
        <w:rPr>
          <w:rFonts w:ascii="Times New Roman" w:hAnsi="Times New Roman" w:cs="Times New Roman"/>
          <w:color w:val="000000"/>
          <w:szCs w:val="30"/>
        </w:rPr>
        <w:t xml:space="preserve"> a correlation between capability and vengefulness when the capability/empathy questions were asked after the veng</w:t>
      </w:r>
      <w:r>
        <w:rPr>
          <w:rFonts w:ascii="Times New Roman" w:hAnsi="Times New Roman" w:cs="Times New Roman"/>
          <w:color w:val="000000"/>
          <w:szCs w:val="30"/>
        </w:rPr>
        <w:t>efulness questions (</w:t>
      </w:r>
      <w:proofErr w:type="gramStart"/>
      <w:r>
        <w:rPr>
          <w:rFonts w:ascii="Times New Roman" w:hAnsi="Times New Roman" w:cs="Times New Roman"/>
          <w:color w:val="000000"/>
          <w:szCs w:val="30"/>
        </w:rPr>
        <w:t>r(</w:t>
      </w:r>
      <w:proofErr w:type="gramEnd"/>
      <w:r>
        <w:rPr>
          <w:rFonts w:ascii="Times New Roman" w:hAnsi="Times New Roman" w:cs="Times New Roman"/>
          <w:color w:val="000000"/>
          <w:szCs w:val="30"/>
        </w:rPr>
        <w:t>69) = -.28</w:t>
      </w:r>
      <w:r w:rsidRPr="009C2447">
        <w:rPr>
          <w:rFonts w:ascii="Times New Roman" w:hAnsi="Times New Roman" w:cs="Times New Roman"/>
          <w:color w:val="000000"/>
          <w:szCs w:val="30"/>
        </w:rPr>
        <w:t>, p = .02) such that those who deemed themselves as more capable of similar or equally bad wrongdoings were also less vengeful.  The correlation was not significant when the capability/empathy question</w:t>
      </w:r>
      <w:r>
        <w:rPr>
          <w:rFonts w:ascii="Times New Roman" w:hAnsi="Times New Roman" w:cs="Times New Roman"/>
          <w:color w:val="000000"/>
          <w:szCs w:val="30"/>
        </w:rPr>
        <w:t>s were asked before (</w:t>
      </w:r>
      <w:proofErr w:type="gramStart"/>
      <w:r>
        <w:rPr>
          <w:rFonts w:ascii="Times New Roman" w:hAnsi="Times New Roman" w:cs="Times New Roman"/>
          <w:color w:val="000000"/>
          <w:szCs w:val="30"/>
        </w:rPr>
        <w:t>r(</w:t>
      </w:r>
      <w:proofErr w:type="gramEnd"/>
      <w:r>
        <w:rPr>
          <w:rFonts w:ascii="Times New Roman" w:hAnsi="Times New Roman" w:cs="Times New Roman"/>
          <w:color w:val="000000"/>
          <w:szCs w:val="30"/>
        </w:rPr>
        <w:t>69) = -.11, p = .39</w:t>
      </w:r>
      <w:r w:rsidRPr="009C2447">
        <w:rPr>
          <w:rFonts w:ascii="Times New Roman" w:hAnsi="Times New Roman" w:cs="Times New Roman"/>
          <w:color w:val="000000"/>
          <w:szCs w:val="30"/>
        </w:rPr>
        <w:t xml:space="preserve">).  </w:t>
      </w:r>
      <w:r>
        <w:rPr>
          <w:rFonts w:ascii="Times New Roman" w:hAnsi="Times New Roman" w:cs="Times New Roman"/>
          <w:color w:val="000000"/>
          <w:szCs w:val="30"/>
        </w:rPr>
        <w:t>However, t</w:t>
      </w:r>
      <w:r w:rsidRPr="009C2447">
        <w:rPr>
          <w:rFonts w:ascii="Times New Roman" w:hAnsi="Times New Roman" w:cs="Times New Roman"/>
          <w:color w:val="000000"/>
          <w:szCs w:val="30"/>
        </w:rPr>
        <w:t xml:space="preserve">his interaction of condition by personal capability was </w:t>
      </w:r>
      <w:r>
        <w:rPr>
          <w:rFonts w:ascii="Times New Roman" w:hAnsi="Times New Roman" w:cs="Times New Roman"/>
          <w:color w:val="000000"/>
          <w:szCs w:val="30"/>
        </w:rPr>
        <w:t>not significant (B = .02, p = .33</w:t>
      </w:r>
      <w:r w:rsidRPr="009C2447">
        <w:rPr>
          <w:rFonts w:ascii="Times New Roman" w:hAnsi="Times New Roman" w:cs="Times New Roman"/>
          <w:color w:val="000000"/>
          <w:szCs w:val="30"/>
        </w:rPr>
        <w:t>).</w:t>
      </w:r>
    </w:p>
    <w:p w:rsidR="007A3534" w:rsidRPr="009C2447" w:rsidRDefault="007A3534" w:rsidP="007A3534">
      <w:pPr>
        <w:rPr>
          <w:rFonts w:ascii="Times New Roman" w:hAnsi="Times New Roman" w:cs="Times New Roman"/>
          <w:color w:val="000000"/>
          <w:szCs w:val="30"/>
        </w:rPr>
      </w:pPr>
      <w:r w:rsidRPr="009C2447">
        <w:rPr>
          <w:rFonts w:ascii="Times New Roman" w:hAnsi="Times New Roman" w:cs="Times New Roman"/>
          <w:color w:val="000000"/>
          <w:szCs w:val="30"/>
        </w:rPr>
        <w:tab/>
      </w:r>
      <w:r>
        <w:rPr>
          <w:rFonts w:ascii="Times New Roman" w:hAnsi="Times New Roman" w:cs="Times New Roman"/>
          <w:color w:val="000000"/>
          <w:szCs w:val="30"/>
        </w:rPr>
        <w:t>The correlation between capability and TRIM score was marginally moderated by condition (B = -.04, p = .075</w:t>
      </w:r>
      <w:r w:rsidRPr="009C2447">
        <w:rPr>
          <w:rFonts w:ascii="Times New Roman" w:hAnsi="Times New Roman" w:cs="Times New Roman"/>
          <w:color w:val="000000"/>
          <w:szCs w:val="30"/>
        </w:rPr>
        <w:t xml:space="preserve">). When capability questions were asked before the TRIM measure, there </w:t>
      </w:r>
      <w:r>
        <w:rPr>
          <w:rFonts w:ascii="Times New Roman" w:hAnsi="Times New Roman" w:cs="Times New Roman"/>
          <w:color w:val="000000"/>
          <w:szCs w:val="30"/>
        </w:rPr>
        <w:t>was no correlation (</w:t>
      </w:r>
      <w:proofErr w:type="gramStart"/>
      <w:r>
        <w:rPr>
          <w:rFonts w:ascii="Times New Roman" w:hAnsi="Times New Roman" w:cs="Times New Roman"/>
          <w:color w:val="000000"/>
          <w:szCs w:val="30"/>
        </w:rPr>
        <w:t>r(</w:t>
      </w:r>
      <w:proofErr w:type="gramEnd"/>
      <w:r>
        <w:rPr>
          <w:rFonts w:ascii="Times New Roman" w:hAnsi="Times New Roman" w:cs="Times New Roman"/>
          <w:color w:val="000000"/>
          <w:szCs w:val="30"/>
        </w:rPr>
        <w:t>62) = -.16, p = .19</w:t>
      </w:r>
      <w:r w:rsidRPr="009C2447">
        <w:rPr>
          <w:rFonts w:ascii="Times New Roman" w:hAnsi="Times New Roman" w:cs="Times New Roman"/>
          <w:color w:val="000000"/>
          <w:szCs w:val="30"/>
        </w:rPr>
        <w:t xml:space="preserve">) but there was a significant correlation </w:t>
      </w:r>
      <w:r>
        <w:rPr>
          <w:rFonts w:ascii="Times New Roman" w:hAnsi="Times New Roman" w:cs="Times New Roman"/>
          <w:color w:val="000000"/>
          <w:szCs w:val="30"/>
        </w:rPr>
        <w:t>when the TRIM scale preceded the capability/empathy questions (r(69) = -.39</w:t>
      </w:r>
      <w:r w:rsidRPr="009C2447">
        <w:rPr>
          <w:rFonts w:ascii="Times New Roman" w:hAnsi="Times New Roman" w:cs="Times New Roman"/>
          <w:color w:val="000000"/>
          <w:szCs w:val="30"/>
        </w:rPr>
        <w:t xml:space="preserve">, p &lt;.001). </w:t>
      </w:r>
    </w:p>
    <w:p w:rsidR="007A3534" w:rsidRDefault="007A3534" w:rsidP="007A3534">
      <w:pPr>
        <w:ind w:firstLine="720"/>
        <w:rPr>
          <w:rFonts w:ascii="Times New Roman" w:hAnsi="Times New Roman" w:cs="Times New Roman"/>
          <w:color w:val="000000"/>
          <w:szCs w:val="30"/>
        </w:rPr>
      </w:pPr>
      <w:r w:rsidRPr="009C2447">
        <w:rPr>
          <w:rFonts w:ascii="Times New Roman" w:hAnsi="Times New Roman" w:cs="Times New Roman"/>
          <w:color w:val="000000"/>
          <w:szCs w:val="30"/>
        </w:rPr>
        <w:t xml:space="preserve">Empathy was </w:t>
      </w:r>
      <w:r>
        <w:rPr>
          <w:rFonts w:ascii="Times New Roman" w:hAnsi="Times New Roman" w:cs="Times New Roman"/>
          <w:color w:val="000000"/>
          <w:szCs w:val="30"/>
        </w:rPr>
        <w:t xml:space="preserve">marginally negatively </w:t>
      </w:r>
      <w:r w:rsidRPr="009C2447">
        <w:rPr>
          <w:rFonts w:ascii="Times New Roman" w:hAnsi="Times New Roman" w:cs="Times New Roman"/>
          <w:color w:val="000000"/>
          <w:szCs w:val="30"/>
        </w:rPr>
        <w:t>correlated with vengefulness overall (</w:t>
      </w:r>
      <w:proofErr w:type="gramStart"/>
      <w:r w:rsidRPr="009C2447">
        <w:rPr>
          <w:rFonts w:ascii="Times New Roman" w:hAnsi="Times New Roman" w:cs="Times New Roman"/>
          <w:color w:val="000000"/>
          <w:szCs w:val="30"/>
        </w:rPr>
        <w:t>r(</w:t>
      </w:r>
      <w:proofErr w:type="gramEnd"/>
      <w:r w:rsidRPr="009C2447">
        <w:rPr>
          <w:rFonts w:ascii="Times New Roman" w:hAnsi="Times New Roman" w:cs="Times New Roman"/>
          <w:color w:val="000000"/>
          <w:szCs w:val="30"/>
        </w:rPr>
        <w:t xml:space="preserve">133) = </w:t>
      </w:r>
      <w:r>
        <w:rPr>
          <w:rFonts w:ascii="Times New Roman" w:hAnsi="Times New Roman" w:cs="Times New Roman"/>
          <w:color w:val="000000"/>
          <w:szCs w:val="30"/>
        </w:rPr>
        <w:t>-.15, p = .08).  As above, this was marginally moderated by condition (B = -.05, p = .09).  Empathy and vengefulness were</w:t>
      </w:r>
      <w:r w:rsidRPr="009C2447">
        <w:rPr>
          <w:rFonts w:ascii="Times New Roman" w:hAnsi="Times New Roman" w:cs="Times New Roman"/>
          <w:color w:val="000000"/>
          <w:szCs w:val="30"/>
        </w:rPr>
        <w:t xml:space="preserve"> not correlated </w:t>
      </w:r>
      <w:r>
        <w:rPr>
          <w:rFonts w:ascii="Times New Roman" w:hAnsi="Times New Roman" w:cs="Times New Roman"/>
          <w:color w:val="000000"/>
          <w:szCs w:val="30"/>
        </w:rPr>
        <w:t>when</w:t>
      </w:r>
      <w:r w:rsidRPr="009C2447">
        <w:rPr>
          <w:rFonts w:ascii="Times New Roman" w:hAnsi="Times New Roman" w:cs="Times New Roman"/>
          <w:color w:val="000000"/>
          <w:szCs w:val="30"/>
        </w:rPr>
        <w:t xml:space="preserve"> the empathy</w:t>
      </w:r>
      <w:r>
        <w:rPr>
          <w:rFonts w:ascii="Times New Roman" w:hAnsi="Times New Roman" w:cs="Times New Roman"/>
          <w:color w:val="000000"/>
          <w:szCs w:val="30"/>
        </w:rPr>
        <w:t>/capability</w:t>
      </w:r>
      <w:r w:rsidRPr="009C2447">
        <w:rPr>
          <w:rFonts w:ascii="Times New Roman" w:hAnsi="Times New Roman" w:cs="Times New Roman"/>
          <w:color w:val="000000"/>
          <w:szCs w:val="30"/>
        </w:rPr>
        <w:t xml:space="preserve"> questions </w:t>
      </w:r>
      <w:r>
        <w:rPr>
          <w:rFonts w:ascii="Times New Roman" w:hAnsi="Times New Roman" w:cs="Times New Roman"/>
          <w:color w:val="000000"/>
          <w:szCs w:val="30"/>
        </w:rPr>
        <w:t>preceded</w:t>
      </w:r>
      <w:r w:rsidRPr="009C2447">
        <w:rPr>
          <w:rFonts w:ascii="Times New Roman" w:hAnsi="Times New Roman" w:cs="Times New Roman"/>
          <w:color w:val="000000"/>
          <w:szCs w:val="30"/>
        </w:rPr>
        <w:t xml:space="preserve"> </w:t>
      </w:r>
      <w:r>
        <w:rPr>
          <w:rFonts w:ascii="Times New Roman" w:hAnsi="Times New Roman" w:cs="Times New Roman"/>
          <w:color w:val="000000"/>
          <w:szCs w:val="30"/>
        </w:rPr>
        <w:t>the TRIM</w:t>
      </w:r>
      <w:r w:rsidRPr="009C2447">
        <w:rPr>
          <w:rFonts w:ascii="Times New Roman" w:hAnsi="Times New Roman" w:cs="Times New Roman"/>
          <w:color w:val="000000"/>
          <w:szCs w:val="30"/>
        </w:rPr>
        <w:t xml:space="preserve"> (</w:t>
      </w:r>
      <w:proofErr w:type="gramStart"/>
      <w:r w:rsidRPr="009C2447">
        <w:rPr>
          <w:rFonts w:ascii="Times New Roman" w:hAnsi="Times New Roman" w:cs="Times New Roman"/>
          <w:color w:val="000000"/>
          <w:szCs w:val="30"/>
        </w:rPr>
        <w:t>r(</w:t>
      </w:r>
      <w:proofErr w:type="gramEnd"/>
      <w:r w:rsidRPr="009C2447">
        <w:rPr>
          <w:rFonts w:ascii="Times New Roman" w:hAnsi="Times New Roman" w:cs="Times New Roman"/>
          <w:color w:val="000000"/>
          <w:szCs w:val="30"/>
        </w:rPr>
        <w:t>62)</w:t>
      </w:r>
      <w:r>
        <w:rPr>
          <w:rFonts w:ascii="Times New Roman" w:hAnsi="Times New Roman" w:cs="Times New Roman"/>
          <w:color w:val="000000"/>
          <w:szCs w:val="30"/>
        </w:rPr>
        <w:t xml:space="preserve"> = .002, p = .99).  However, empathy and vengefulness were negatively correlated when the TRIM preceded the capability/empathy questions TRIM (</w:t>
      </w:r>
      <w:proofErr w:type="gramStart"/>
      <w:r w:rsidRPr="009C2447">
        <w:rPr>
          <w:rFonts w:ascii="Times New Roman" w:hAnsi="Times New Roman" w:cs="Times New Roman"/>
          <w:color w:val="000000"/>
          <w:szCs w:val="30"/>
        </w:rPr>
        <w:t>r</w:t>
      </w:r>
      <w:r>
        <w:rPr>
          <w:rFonts w:ascii="Times New Roman" w:hAnsi="Times New Roman" w:cs="Times New Roman"/>
          <w:color w:val="000000"/>
          <w:szCs w:val="30"/>
        </w:rPr>
        <w:t>(</w:t>
      </w:r>
      <w:proofErr w:type="gramEnd"/>
      <w:r>
        <w:rPr>
          <w:rFonts w:ascii="Times New Roman" w:hAnsi="Times New Roman" w:cs="Times New Roman"/>
          <w:color w:val="000000"/>
          <w:szCs w:val="30"/>
        </w:rPr>
        <w:t>69) = -.31, p = .007)</w:t>
      </w:r>
      <w:r w:rsidRPr="009C2447">
        <w:rPr>
          <w:rFonts w:ascii="Times New Roman" w:hAnsi="Times New Roman" w:cs="Times New Roman"/>
          <w:color w:val="000000"/>
          <w:szCs w:val="30"/>
        </w:rPr>
        <w:t xml:space="preserve">. </w:t>
      </w:r>
    </w:p>
    <w:p w:rsidR="007A3534" w:rsidRPr="009C2447" w:rsidRDefault="007A3534" w:rsidP="007A3534">
      <w:pPr>
        <w:ind w:firstLine="720"/>
        <w:rPr>
          <w:rFonts w:ascii="Times New Roman" w:hAnsi="Times New Roman" w:cs="Times New Roman"/>
          <w:color w:val="000000"/>
          <w:szCs w:val="30"/>
        </w:rPr>
      </w:pPr>
      <w:r w:rsidRPr="009C2447">
        <w:rPr>
          <w:rFonts w:ascii="Times New Roman" w:hAnsi="Times New Roman" w:cs="Times New Roman"/>
          <w:color w:val="000000"/>
          <w:szCs w:val="30"/>
        </w:rPr>
        <w:t xml:space="preserve">The empathy and TRIM correlation was </w:t>
      </w:r>
      <w:r>
        <w:rPr>
          <w:rFonts w:ascii="Times New Roman" w:hAnsi="Times New Roman" w:cs="Times New Roman"/>
          <w:color w:val="000000"/>
          <w:szCs w:val="30"/>
        </w:rPr>
        <w:t xml:space="preserve">significant </w:t>
      </w:r>
      <w:r w:rsidRPr="009C2447">
        <w:rPr>
          <w:rFonts w:ascii="Times New Roman" w:hAnsi="Times New Roman" w:cs="Times New Roman"/>
          <w:color w:val="000000"/>
          <w:szCs w:val="30"/>
        </w:rPr>
        <w:t xml:space="preserve">with a similar pattern to the capability findings. </w:t>
      </w:r>
      <w:r>
        <w:rPr>
          <w:rFonts w:ascii="Times New Roman" w:hAnsi="Times New Roman" w:cs="Times New Roman"/>
          <w:color w:val="000000"/>
          <w:szCs w:val="30"/>
        </w:rPr>
        <w:t>This was significantly moderated by condition  (B = -.06, p = .015</w:t>
      </w:r>
      <w:r w:rsidRPr="009C2447">
        <w:rPr>
          <w:rFonts w:ascii="Times New Roman" w:hAnsi="Times New Roman" w:cs="Times New Roman"/>
          <w:color w:val="000000"/>
          <w:szCs w:val="30"/>
        </w:rPr>
        <w:t>).</w:t>
      </w:r>
      <w:r>
        <w:rPr>
          <w:rFonts w:ascii="Times New Roman" w:hAnsi="Times New Roman" w:cs="Times New Roman"/>
          <w:color w:val="000000"/>
          <w:szCs w:val="30"/>
        </w:rPr>
        <w:t xml:space="preserve">  </w:t>
      </w:r>
      <w:r w:rsidRPr="009C2447">
        <w:rPr>
          <w:rFonts w:ascii="Times New Roman" w:hAnsi="Times New Roman" w:cs="Times New Roman"/>
          <w:color w:val="000000"/>
          <w:szCs w:val="30"/>
        </w:rPr>
        <w:t xml:space="preserve">That is, the correlation was significant for people who completed the empathy measures </w:t>
      </w:r>
      <w:r w:rsidRPr="009C2447">
        <w:rPr>
          <w:rFonts w:ascii="Times New Roman" w:hAnsi="Times New Roman" w:cs="Times New Roman"/>
          <w:i/>
          <w:color w:val="000000"/>
          <w:szCs w:val="30"/>
        </w:rPr>
        <w:t>after</w:t>
      </w:r>
      <w:r>
        <w:rPr>
          <w:rFonts w:ascii="Times New Roman" w:hAnsi="Times New Roman" w:cs="Times New Roman"/>
          <w:color w:val="000000"/>
          <w:szCs w:val="30"/>
        </w:rPr>
        <w:t xml:space="preserve"> the TRIM (</w:t>
      </w:r>
      <w:proofErr w:type="gramStart"/>
      <w:r>
        <w:rPr>
          <w:rFonts w:ascii="Times New Roman" w:hAnsi="Times New Roman" w:cs="Times New Roman"/>
          <w:color w:val="000000"/>
          <w:szCs w:val="30"/>
        </w:rPr>
        <w:t>r(</w:t>
      </w:r>
      <w:proofErr w:type="gramEnd"/>
      <w:r>
        <w:rPr>
          <w:rFonts w:ascii="Times New Roman" w:hAnsi="Times New Roman" w:cs="Times New Roman"/>
          <w:color w:val="000000"/>
          <w:szCs w:val="30"/>
        </w:rPr>
        <w:t>69) = -.48, p &lt;.001</w:t>
      </w:r>
      <w:r w:rsidRPr="009C2447">
        <w:rPr>
          <w:rFonts w:ascii="Times New Roman" w:hAnsi="Times New Roman" w:cs="Times New Roman"/>
          <w:color w:val="000000"/>
          <w:szCs w:val="30"/>
        </w:rPr>
        <w:t xml:space="preserve">) but </w:t>
      </w:r>
      <w:proofErr w:type="spellStart"/>
      <w:r w:rsidRPr="009C2447">
        <w:rPr>
          <w:rFonts w:ascii="Times New Roman" w:hAnsi="Times New Roman" w:cs="Times New Roman"/>
          <w:color w:val="000000"/>
          <w:szCs w:val="30"/>
        </w:rPr>
        <w:t>nonsignificant</w:t>
      </w:r>
      <w:proofErr w:type="spellEnd"/>
      <w:r w:rsidRPr="009C2447">
        <w:rPr>
          <w:rFonts w:ascii="Times New Roman" w:hAnsi="Times New Roman" w:cs="Times New Roman"/>
          <w:color w:val="000000"/>
          <w:szCs w:val="30"/>
        </w:rPr>
        <w:t xml:space="preserve"> for people who completed those measur</w:t>
      </w:r>
      <w:r>
        <w:rPr>
          <w:rFonts w:ascii="Times New Roman" w:hAnsi="Times New Roman" w:cs="Times New Roman"/>
          <w:color w:val="000000"/>
          <w:szCs w:val="30"/>
        </w:rPr>
        <w:t>es before the TRIM (r(62) = -.11, p = .39</w:t>
      </w:r>
      <w:r w:rsidRPr="009C2447">
        <w:rPr>
          <w:rFonts w:ascii="Times New Roman" w:hAnsi="Times New Roman" w:cs="Times New Roman"/>
          <w:color w:val="000000"/>
          <w:szCs w:val="30"/>
        </w:rPr>
        <w:t>)</w:t>
      </w:r>
      <w:r>
        <w:rPr>
          <w:rFonts w:ascii="Times New Roman" w:hAnsi="Times New Roman" w:cs="Times New Roman"/>
          <w:color w:val="000000"/>
          <w:szCs w:val="30"/>
        </w:rPr>
        <w:t>.</w:t>
      </w:r>
      <w:r w:rsidRPr="009C2447">
        <w:rPr>
          <w:rFonts w:ascii="Times New Roman" w:hAnsi="Times New Roman" w:cs="Times New Roman"/>
          <w:color w:val="000000"/>
          <w:szCs w:val="30"/>
        </w:rPr>
        <w:t xml:space="preserve"> </w:t>
      </w:r>
    </w:p>
    <w:p w:rsidR="00231522" w:rsidRPr="009C2447" w:rsidRDefault="008229C2" w:rsidP="00E51854">
      <w:pPr>
        <w:ind w:firstLine="720"/>
        <w:rPr>
          <w:rFonts w:ascii="Times New Roman" w:hAnsi="Times New Roman" w:cs="Times New Roman"/>
          <w:color w:val="000000"/>
          <w:szCs w:val="30"/>
        </w:rPr>
      </w:pPr>
      <w:r>
        <w:rPr>
          <w:rFonts w:ascii="Times New Roman" w:hAnsi="Times New Roman" w:cs="Times New Roman"/>
          <w:color w:val="000000"/>
          <w:szCs w:val="30"/>
        </w:rPr>
        <w:br w:type="page"/>
      </w:r>
    </w:p>
    <w:p w:rsidR="008229C2" w:rsidRDefault="00231522" w:rsidP="00231522">
      <w:pPr>
        <w:jc w:val="center"/>
        <w:rPr>
          <w:rFonts w:ascii="Times New Roman" w:hAnsi="Times New Roman" w:cs="Times New Roman"/>
          <w:color w:val="000000"/>
          <w:szCs w:val="30"/>
        </w:rPr>
      </w:pPr>
      <w:r w:rsidRPr="009C2447">
        <w:rPr>
          <w:rFonts w:ascii="Times New Roman" w:hAnsi="Times New Roman" w:cs="Times New Roman"/>
          <w:color w:val="000000"/>
          <w:szCs w:val="30"/>
        </w:rPr>
        <w:t>References</w:t>
      </w:r>
    </w:p>
    <w:p w:rsidR="008229C2" w:rsidRDefault="008229C2" w:rsidP="008229C2">
      <w:pPr>
        <w:ind w:left="720" w:hanging="720"/>
        <w:jc w:val="center"/>
        <w:rPr>
          <w:rFonts w:ascii="Times New Roman" w:hAnsi="Times New Roman" w:cs="Times New Roman"/>
          <w:color w:val="000000"/>
          <w:szCs w:val="30"/>
        </w:rPr>
      </w:pPr>
    </w:p>
    <w:p w:rsidR="008229C2" w:rsidRDefault="008229C2" w:rsidP="008229C2">
      <w:pPr>
        <w:ind w:left="720" w:hanging="720"/>
        <w:rPr>
          <w:rFonts w:ascii="Times New Roman" w:hAnsi="Times New Roman"/>
          <w:color w:val="000000"/>
          <w:szCs w:val="26"/>
          <w:shd w:val="clear" w:color="auto" w:fill="FFFFFF"/>
        </w:rPr>
      </w:pPr>
      <w:proofErr w:type="spellStart"/>
      <w:r w:rsidRPr="008229C2">
        <w:rPr>
          <w:rStyle w:val="Strong"/>
          <w:rFonts w:ascii="Times New Roman" w:hAnsi="Times New Roman"/>
          <w:b w:val="0"/>
          <w:color w:val="000000"/>
          <w:szCs w:val="26"/>
          <w:shd w:val="clear" w:color="auto" w:fill="FFFFFF"/>
        </w:rPr>
        <w:t>Exline</w:t>
      </w:r>
      <w:proofErr w:type="spellEnd"/>
      <w:r w:rsidRPr="008229C2">
        <w:rPr>
          <w:rStyle w:val="Strong"/>
          <w:rFonts w:ascii="Times New Roman" w:hAnsi="Times New Roman"/>
          <w:b w:val="0"/>
          <w:color w:val="000000"/>
          <w:szCs w:val="26"/>
          <w:shd w:val="clear" w:color="auto" w:fill="FFFFFF"/>
        </w:rPr>
        <w:t>, J.J.</w:t>
      </w:r>
      <w:r w:rsidRPr="008229C2">
        <w:rPr>
          <w:rFonts w:ascii="Times New Roman" w:hAnsi="Times New Roman"/>
          <w:b/>
          <w:color w:val="000000"/>
          <w:szCs w:val="26"/>
          <w:shd w:val="clear" w:color="auto" w:fill="FFFFFF"/>
        </w:rPr>
        <w:t>,</w:t>
      </w:r>
      <w:r w:rsidRPr="008229C2">
        <w:rPr>
          <w:rFonts w:ascii="Times New Roman" w:hAnsi="Times New Roman"/>
          <w:color w:val="000000"/>
          <w:szCs w:val="26"/>
          <w:shd w:val="clear" w:color="auto" w:fill="FFFFFF"/>
        </w:rPr>
        <w:t xml:space="preserve"> </w:t>
      </w:r>
      <w:proofErr w:type="spellStart"/>
      <w:r w:rsidRPr="008229C2">
        <w:rPr>
          <w:rFonts w:ascii="Times New Roman" w:hAnsi="Times New Roman"/>
          <w:color w:val="000000"/>
          <w:szCs w:val="26"/>
          <w:shd w:val="clear" w:color="auto" w:fill="FFFFFF"/>
        </w:rPr>
        <w:t>Baumeister</w:t>
      </w:r>
      <w:proofErr w:type="spellEnd"/>
      <w:r w:rsidRPr="008229C2">
        <w:rPr>
          <w:rFonts w:ascii="Times New Roman" w:hAnsi="Times New Roman"/>
          <w:color w:val="000000"/>
          <w:szCs w:val="26"/>
          <w:shd w:val="clear" w:color="auto" w:fill="FFFFFF"/>
        </w:rPr>
        <w:t xml:space="preserve">, R.F., Zell, A.L., Kraft, A., &amp; </w:t>
      </w:r>
      <w:proofErr w:type="spellStart"/>
      <w:r w:rsidRPr="008229C2">
        <w:rPr>
          <w:rFonts w:ascii="Times New Roman" w:hAnsi="Times New Roman"/>
          <w:color w:val="000000"/>
          <w:szCs w:val="26"/>
          <w:shd w:val="clear" w:color="auto" w:fill="FFFFFF"/>
        </w:rPr>
        <w:t>Witvliet</w:t>
      </w:r>
      <w:proofErr w:type="spellEnd"/>
      <w:r w:rsidRPr="008229C2">
        <w:rPr>
          <w:rFonts w:ascii="Times New Roman" w:hAnsi="Times New Roman"/>
          <w:color w:val="000000"/>
          <w:szCs w:val="26"/>
          <w:shd w:val="clear" w:color="auto" w:fill="FFFFFF"/>
        </w:rPr>
        <w:t>, C.V.O. (2008). Not so innocent: Does seeing one's own capability for wrongdoing predict forgiveness?</w:t>
      </w:r>
      <w:r w:rsidRPr="008229C2">
        <w:rPr>
          <w:rStyle w:val="apple-converted-space"/>
          <w:rFonts w:ascii="Times New Roman" w:hAnsi="Times New Roman"/>
          <w:color w:val="000000"/>
          <w:szCs w:val="26"/>
          <w:shd w:val="clear" w:color="auto" w:fill="FFFFFF"/>
        </w:rPr>
        <w:t> </w:t>
      </w:r>
      <w:proofErr w:type="gramStart"/>
      <w:r w:rsidRPr="008229C2">
        <w:rPr>
          <w:rStyle w:val="Emphasis"/>
          <w:rFonts w:ascii="Times New Roman" w:hAnsi="Times New Roman"/>
          <w:color w:val="000000"/>
          <w:szCs w:val="26"/>
          <w:shd w:val="clear" w:color="auto" w:fill="FFFFFF"/>
        </w:rPr>
        <w:t>Journal of Personality and Social Psychology, 94,</w:t>
      </w:r>
      <w:r w:rsidRPr="008229C2">
        <w:rPr>
          <w:rStyle w:val="apple-converted-space"/>
          <w:rFonts w:ascii="Times New Roman" w:hAnsi="Times New Roman"/>
          <w:color w:val="000000"/>
          <w:szCs w:val="26"/>
          <w:shd w:val="clear" w:color="auto" w:fill="FFFFFF"/>
        </w:rPr>
        <w:t> </w:t>
      </w:r>
      <w:r w:rsidRPr="008229C2">
        <w:rPr>
          <w:rFonts w:ascii="Times New Roman" w:hAnsi="Times New Roman"/>
          <w:color w:val="000000"/>
          <w:szCs w:val="26"/>
          <w:shd w:val="clear" w:color="auto" w:fill="FFFFFF"/>
        </w:rPr>
        <w:t>495-515.</w:t>
      </w:r>
      <w:proofErr w:type="gramEnd"/>
    </w:p>
    <w:p w:rsidR="008229C2" w:rsidRPr="008229C2" w:rsidRDefault="008229C2" w:rsidP="008229C2">
      <w:pPr>
        <w:ind w:left="720" w:hanging="720"/>
        <w:rPr>
          <w:rFonts w:ascii="Times New Roman" w:hAnsi="Times New Roman"/>
        </w:rPr>
      </w:pPr>
    </w:p>
    <w:p w:rsidR="008229C2" w:rsidRDefault="008229C2" w:rsidP="008229C2">
      <w:pPr>
        <w:ind w:left="720" w:hanging="720"/>
        <w:rPr>
          <w:rFonts w:ascii="Times New Roman" w:hAnsi="Times New Roman" w:cs="Times New Roman"/>
          <w:color w:val="000000"/>
          <w:szCs w:val="30"/>
        </w:rPr>
      </w:pPr>
      <w:r w:rsidRPr="008229C2">
        <w:rPr>
          <w:rFonts w:ascii="Times New Roman" w:hAnsi="Times New Roman" w:cs="Times New Roman"/>
          <w:color w:val="000000"/>
          <w:szCs w:val="30"/>
        </w:rPr>
        <w:t xml:space="preserve">Hook, J.N., Worthington, E.L., &amp; </w:t>
      </w:r>
      <w:proofErr w:type="spellStart"/>
      <w:r w:rsidRPr="008229C2">
        <w:rPr>
          <w:rFonts w:ascii="Times New Roman" w:hAnsi="Times New Roman" w:cs="Times New Roman"/>
          <w:color w:val="000000"/>
          <w:szCs w:val="30"/>
        </w:rPr>
        <w:t>Utsey</w:t>
      </w:r>
      <w:proofErr w:type="spellEnd"/>
      <w:r w:rsidRPr="008229C2">
        <w:rPr>
          <w:rFonts w:ascii="Times New Roman" w:hAnsi="Times New Roman" w:cs="Times New Roman"/>
          <w:color w:val="000000"/>
          <w:szCs w:val="30"/>
        </w:rPr>
        <w:t xml:space="preserve">, S.O. (2009).  </w:t>
      </w:r>
      <w:proofErr w:type="gramStart"/>
      <w:r w:rsidRPr="008229C2">
        <w:rPr>
          <w:rFonts w:ascii="Times New Roman" w:hAnsi="Times New Roman" w:cs="Times New Roman"/>
          <w:color w:val="000000"/>
          <w:szCs w:val="30"/>
        </w:rPr>
        <w:t>Collectivism, Forgiveness, and</w:t>
      </w:r>
      <w:r>
        <w:rPr>
          <w:rFonts w:ascii="Times New Roman" w:hAnsi="Times New Roman" w:cs="Times New Roman"/>
          <w:color w:val="000000"/>
          <w:szCs w:val="30"/>
        </w:rPr>
        <w:t xml:space="preserve"> Social Harmony.</w:t>
      </w:r>
      <w:proofErr w:type="gramEnd"/>
      <w:r>
        <w:rPr>
          <w:rFonts w:ascii="Times New Roman" w:hAnsi="Times New Roman" w:cs="Times New Roman"/>
          <w:color w:val="000000"/>
          <w:szCs w:val="30"/>
        </w:rPr>
        <w:t xml:space="preserve">  </w:t>
      </w:r>
      <w:proofErr w:type="gramStart"/>
      <w:r>
        <w:rPr>
          <w:rFonts w:ascii="Times New Roman" w:hAnsi="Times New Roman" w:cs="Times New Roman"/>
          <w:i/>
          <w:color w:val="000000"/>
          <w:szCs w:val="30"/>
        </w:rPr>
        <w:t>The Counseling Psychologist</w:t>
      </w:r>
      <w:r>
        <w:rPr>
          <w:rFonts w:ascii="Times New Roman" w:hAnsi="Times New Roman" w:cs="Times New Roman"/>
          <w:color w:val="000000"/>
          <w:szCs w:val="30"/>
        </w:rPr>
        <w:t xml:space="preserve">, </w:t>
      </w:r>
      <w:r w:rsidRPr="008229C2">
        <w:rPr>
          <w:rFonts w:ascii="Times New Roman" w:hAnsi="Times New Roman" w:cs="Times New Roman"/>
          <w:i/>
          <w:color w:val="000000"/>
          <w:szCs w:val="30"/>
        </w:rPr>
        <w:t>37</w:t>
      </w:r>
      <w:r>
        <w:rPr>
          <w:rFonts w:ascii="Times New Roman" w:hAnsi="Times New Roman" w:cs="Times New Roman"/>
          <w:color w:val="000000"/>
          <w:szCs w:val="30"/>
        </w:rPr>
        <w:t xml:space="preserve"> 821-847.</w:t>
      </w:r>
      <w:proofErr w:type="gramEnd"/>
    </w:p>
    <w:p w:rsidR="008229C2" w:rsidRDefault="008229C2" w:rsidP="008229C2">
      <w:pPr>
        <w:ind w:left="720" w:hanging="720"/>
        <w:rPr>
          <w:rFonts w:ascii="Times New Roman" w:hAnsi="Times New Roman" w:cs="Times New Roman"/>
          <w:color w:val="000000"/>
          <w:szCs w:val="30"/>
        </w:rPr>
      </w:pPr>
    </w:p>
    <w:p w:rsidR="008229C2" w:rsidRPr="008229C2" w:rsidRDefault="008229C2" w:rsidP="008229C2">
      <w:pPr>
        <w:ind w:left="720" w:hanging="720"/>
        <w:rPr>
          <w:rFonts w:ascii="Times New Roman" w:hAnsi="Times New Roman" w:cs="Times New Roman"/>
          <w:color w:val="000000"/>
          <w:szCs w:val="30"/>
        </w:rPr>
      </w:pPr>
      <w:proofErr w:type="spellStart"/>
      <w:r>
        <w:rPr>
          <w:rFonts w:ascii="Times New Roman" w:hAnsi="Times New Roman" w:cs="Times New Roman"/>
          <w:color w:val="000000"/>
          <w:szCs w:val="30"/>
        </w:rPr>
        <w:t>Suwartono</w:t>
      </w:r>
      <w:proofErr w:type="spellEnd"/>
      <w:r>
        <w:rPr>
          <w:rFonts w:ascii="Times New Roman" w:hAnsi="Times New Roman" w:cs="Times New Roman"/>
          <w:color w:val="000000"/>
          <w:szCs w:val="30"/>
        </w:rPr>
        <w:t xml:space="preserve">, C., </w:t>
      </w:r>
      <w:proofErr w:type="spellStart"/>
      <w:r>
        <w:rPr>
          <w:rFonts w:ascii="Times New Roman" w:hAnsi="Times New Roman" w:cs="Times New Roman"/>
          <w:color w:val="000000"/>
          <w:szCs w:val="30"/>
        </w:rPr>
        <w:t>Prawasti</w:t>
      </w:r>
      <w:proofErr w:type="spellEnd"/>
      <w:r>
        <w:rPr>
          <w:rFonts w:ascii="Times New Roman" w:hAnsi="Times New Roman" w:cs="Times New Roman"/>
          <w:color w:val="000000"/>
          <w:szCs w:val="30"/>
        </w:rPr>
        <w:t xml:space="preserve">, C.Y., &amp; Mullet, E. (2007).  Effect of culture on forgivingness: A Southern Asia-Western Europe comparison.  </w:t>
      </w:r>
      <w:proofErr w:type="gramStart"/>
      <w:r>
        <w:rPr>
          <w:rFonts w:ascii="Times New Roman" w:hAnsi="Times New Roman" w:cs="Times New Roman"/>
          <w:i/>
          <w:color w:val="000000"/>
          <w:szCs w:val="30"/>
        </w:rPr>
        <w:t>Personality and Individual differences, 42</w:t>
      </w:r>
      <w:r>
        <w:rPr>
          <w:rFonts w:ascii="Times New Roman" w:hAnsi="Times New Roman" w:cs="Times New Roman"/>
          <w:color w:val="000000"/>
          <w:szCs w:val="30"/>
        </w:rPr>
        <w:t>(3), 513-523.</w:t>
      </w:r>
      <w:proofErr w:type="gramEnd"/>
    </w:p>
    <w:p w:rsidR="008229C2" w:rsidRPr="009C2447" w:rsidRDefault="008229C2" w:rsidP="008229C2">
      <w:pPr>
        <w:ind w:left="720" w:hanging="720"/>
        <w:jc w:val="center"/>
        <w:rPr>
          <w:rFonts w:ascii="Times New Roman" w:hAnsi="Times New Roman" w:cs="Times New Roman"/>
          <w:color w:val="000000"/>
          <w:szCs w:val="30"/>
        </w:rPr>
      </w:pPr>
    </w:p>
    <w:p w:rsidR="008229C2" w:rsidRPr="009C2447" w:rsidRDefault="008229C2" w:rsidP="008229C2">
      <w:pPr>
        <w:shd w:val="clear" w:color="auto" w:fill="FFFFFF"/>
        <w:spacing w:line="320" w:lineRule="atLeast"/>
        <w:ind w:left="720" w:hanging="720"/>
        <w:textAlignment w:val="baseline"/>
        <w:rPr>
          <w:rFonts w:ascii="Times New Roman" w:hAnsi="Times New Roman" w:cs="Times New Roman"/>
          <w:color w:val="000000"/>
          <w:szCs w:val="30"/>
        </w:rPr>
      </w:pPr>
    </w:p>
    <w:p w:rsidR="008229C2" w:rsidRDefault="008229C2" w:rsidP="008229C2">
      <w:pPr>
        <w:ind w:left="720" w:hanging="720"/>
      </w:pPr>
    </w:p>
    <w:sectPr w:rsidR="008229C2" w:rsidSect="000F574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14E8"/>
    <w:multiLevelType w:val="multilevel"/>
    <w:tmpl w:val="972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7326E"/>
    <w:multiLevelType w:val="multilevel"/>
    <w:tmpl w:val="A74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474677"/>
    <w:multiLevelType w:val="multilevel"/>
    <w:tmpl w:val="EE1A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3A2B09"/>
    <w:multiLevelType w:val="multilevel"/>
    <w:tmpl w:val="4D5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65AC8"/>
    <w:multiLevelType w:val="multilevel"/>
    <w:tmpl w:val="0DF4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F5743"/>
    <w:rsid w:val="00034A0C"/>
    <w:rsid w:val="000A2E42"/>
    <w:rsid w:val="000C0938"/>
    <w:rsid w:val="000F195F"/>
    <w:rsid w:val="000F5743"/>
    <w:rsid w:val="00102A56"/>
    <w:rsid w:val="0010507C"/>
    <w:rsid w:val="001544C2"/>
    <w:rsid w:val="001622EE"/>
    <w:rsid w:val="001D0598"/>
    <w:rsid w:val="00211E4B"/>
    <w:rsid w:val="00220C39"/>
    <w:rsid w:val="002272D5"/>
    <w:rsid w:val="00231522"/>
    <w:rsid w:val="0024676E"/>
    <w:rsid w:val="00271E40"/>
    <w:rsid w:val="0027290A"/>
    <w:rsid w:val="00280747"/>
    <w:rsid w:val="002C2205"/>
    <w:rsid w:val="002C41AC"/>
    <w:rsid w:val="002D55EB"/>
    <w:rsid w:val="002D68B9"/>
    <w:rsid w:val="002F6DB6"/>
    <w:rsid w:val="003426AA"/>
    <w:rsid w:val="003A7B55"/>
    <w:rsid w:val="003F31D5"/>
    <w:rsid w:val="00401214"/>
    <w:rsid w:val="00452616"/>
    <w:rsid w:val="004570FC"/>
    <w:rsid w:val="004630DE"/>
    <w:rsid w:val="00475816"/>
    <w:rsid w:val="004B419A"/>
    <w:rsid w:val="004C6182"/>
    <w:rsid w:val="004D270D"/>
    <w:rsid w:val="004E0ADA"/>
    <w:rsid w:val="004F4D55"/>
    <w:rsid w:val="005156D6"/>
    <w:rsid w:val="00532103"/>
    <w:rsid w:val="00540B58"/>
    <w:rsid w:val="006067C2"/>
    <w:rsid w:val="00634262"/>
    <w:rsid w:val="00642429"/>
    <w:rsid w:val="0064575C"/>
    <w:rsid w:val="00656DC2"/>
    <w:rsid w:val="006674BE"/>
    <w:rsid w:val="0068030D"/>
    <w:rsid w:val="00686282"/>
    <w:rsid w:val="00691D2F"/>
    <w:rsid w:val="006A1FE5"/>
    <w:rsid w:val="006B10B0"/>
    <w:rsid w:val="006B654C"/>
    <w:rsid w:val="006B74F6"/>
    <w:rsid w:val="006D5D61"/>
    <w:rsid w:val="006F10CE"/>
    <w:rsid w:val="007129A9"/>
    <w:rsid w:val="00723BE6"/>
    <w:rsid w:val="0072416B"/>
    <w:rsid w:val="00732822"/>
    <w:rsid w:val="0077271B"/>
    <w:rsid w:val="007A2446"/>
    <w:rsid w:val="007A3534"/>
    <w:rsid w:val="007A568F"/>
    <w:rsid w:val="007E66D2"/>
    <w:rsid w:val="007F0993"/>
    <w:rsid w:val="008229C2"/>
    <w:rsid w:val="00860AA8"/>
    <w:rsid w:val="008E18A2"/>
    <w:rsid w:val="008E3FFA"/>
    <w:rsid w:val="00911F6C"/>
    <w:rsid w:val="009439D2"/>
    <w:rsid w:val="009C2447"/>
    <w:rsid w:val="009F2A1A"/>
    <w:rsid w:val="00A102C6"/>
    <w:rsid w:val="00A239EF"/>
    <w:rsid w:val="00A73E9F"/>
    <w:rsid w:val="00A862C8"/>
    <w:rsid w:val="00A90198"/>
    <w:rsid w:val="00A967D9"/>
    <w:rsid w:val="00AA0D76"/>
    <w:rsid w:val="00B01185"/>
    <w:rsid w:val="00B26C60"/>
    <w:rsid w:val="00B27373"/>
    <w:rsid w:val="00B50F97"/>
    <w:rsid w:val="00B95CC2"/>
    <w:rsid w:val="00BC136A"/>
    <w:rsid w:val="00C02B08"/>
    <w:rsid w:val="00C11904"/>
    <w:rsid w:val="00C96139"/>
    <w:rsid w:val="00D04841"/>
    <w:rsid w:val="00D1757F"/>
    <w:rsid w:val="00D41F8A"/>
    <w:rsid w:val="00D529C8"/>
    <w:rsid w:val="00D60749"/>
    <w:rsid w:val="00DA6C1F"/>
    <w:rsid w:val="00DC4FC7"/>
    <w:rsid w:val="00DD0F9C"/>
    <w:rsid w:val="00DF16E4"/>
    <w:rsid w:val="00E02D18"/>
    <w:rsid w:val="00E134A7"/>
    <w:rsid w:val="00E14173"/>
    <w:rsid w:val="00E4308A"/>
    <w:rsid w:val="00E51854"/>
    <w:rsid w:val="00E756E3"/>
    <w:rsid w:val="00E90713"/>
    <w:rsid w:val="00EF7ED6"/>
    <w:rsid w:val="00F1297D"/>
    <w:rsid w:val="00FA337F"/>
    <w:rsid w:val="00FB1280"/>
    <w:rsid w:val="00FB2863"/>
    <w:rsid w:val="00FB5B41"/>
  </w:rsids>
  <m:mathPr>
    <m:mathFont m:val="Andale Mo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8671E"/>
  </w:style>
  <w:style w:type="paragraph" w:styleId="Heading1">
    <w:name w:val="heading 1"/>
    <w:basedOn w:val="Normal"/>
    <w:link w:val="Heading1Char"/>
    <w:uiPriority w:val="9"/>
    <w:rsid w:val="008229C2"/>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F5743"/>
    <w:pPr>
      <w:spacing w:beforeLines="1" w:afterLines="1"/>
    </w:pPr>
    <w:rPr>
      <w:rFonts w:ascii="Times" w:hAnsi="Times" w:cs="Times New Roman"/>
      <w:sz w:val="20"/>
      <w:szCs w:val="20"/>
    </w:rPr>
  </w:style>
  <w:style w:type="character" w:styleId="Hyperlink">
    <w:name w:val="Hyperlink"/>
    <w:basedOn w:val="DefaultParagraphFont"/>
    <w:uiPriority w:val="99"/>
    <w:rsid w:val="000F5743"/>
    <w:rPr>
      <w:color w:val="0000FF"/>
      <w:u w:val="single"/>
    </w:rPr>
  </w:style>
  <w:style w:type="character" w:customStyle="1" w:styleId="apple-tab-span">
    <w:name w:val="apple-tab-span"/>
    <w:basedOn w:val="DefaultParagraphFont"/>
    <w:rsid w:val="000F5743"/>
  </w:style>
  <w:style w:type="paragraph" w:styleId="Header">
    <w:name w:val="header"/>
    <w:basedOn w:val="Normal"/>
    <w:link w:val="HeaderChar"/>
    <w:uiPriority w:val="99"/>
    <w:semiHidden/>
    <w:unhideWhenUsed/>
    <w:rsid w:val="00A862C8"/>
    <w:pPr>
      <w:tabs>
        <w:tab w:val="center" w:pos="4320"/>
        <w:tab w:val="right" w:pos="8640"/>
      </w:tabs>
    </w:pPr>
  </w:style>
  <w:style w:type="character" w:customStyle="1" w:styleId="HeaderChar">
    <w:name w:val="Header Char"/>
    <w:basedOn w:val="DefaultParagraphFont"/>
    <w:link w:val="Header"/>
    <w:uiPriority w:val="99"/>
    <w:semiHidden/>
    <w:rsid w:val="00A862C8"/>
  </w:style>
  <w:style w:type="paragraph" w:styleId="Footer">
    <w:name w:val="footer"/>
    <w:basedOn w:val="Normal"/>
    <w:link w:val="FooterChar"/>
    <w:uiPriority w:val="99"/>
    <w:semiHidden/>
    <w:unhideWhenUsed/>
    <w:rsid w:val="00A862C8"/>
    <w:pPr>
      <w:tabs>
        <w:tab w:val="center" w:pos="4320"/>
        <w:tab w:val="right" w:pos="8640"/>
      </w:tabs>
    </w:pPr>
  </w:style>
  <w:style w:type="character" w:customStyle="1" w:styleId="FooterChar">
    <w:name w:val="Footer Char"/>
    <w:basedOn w:val="DefaultParagraphFont"/>
    <w:link w:val="Footer"/>
    <w:uiPriority w:val="99"/>
    <w:semiHidden/>
    <w:rsid w:val="00A862C8"/>
  </w:style>
  <w:style w:type="character" w:customStyle="1" w:styleId="cit-authcit-auth-type-author">
    <w:name w:val="cit-auth cit-auth-type-author"/>
    <w:basedOn w:val="DefaultParagraphFont"/>
    <w:rsid w:val="009C2447"/>
  </w:style>
  <w:style w:type="character" w:customStyle="1" w:styleId="cit-sepcit-sep-separator">
    <w:name w:val="cit-sep cit-sep-separator"/>
    <w:basedOn w:val="DefaultParagraphFont"/>
    <w:rsid w:val="009C2447"/>
  </w:style>
  <w:style w:type="character" w:customStyle="1" w:styleId="apple-converted-space">
    <w:name w:val="apple-converted-space"/>
    <w:basedOn w:val="DefaultParagraphFont"/>
    <w:rsid w:val="009C2447"/>
  </w:style>
  <w:style w:type="character" w:customStyle="1" w:styleId="cit-sepcit-sep-last-separator">
    <w:name w:val="cit-sep cit-sep-last-separator"/>
    <w:basedOn w:val="DefaultParagraphFont"/>
    <w:rsid w:val="009C2447"/>
  </w:style>
  <w:style w:type="character" w:customStyle="1" w:styleId="cit-title">
    <w:name w:val="cit-title"/>
    <w:basedOn w:val="DefaultParagraphFont"/>
    <w:rsid w:val="009C2447"/>
  </w:style>
  <w:style w:type="character" w:customStyle="1" w:styleId="site-title">
    <w:name w:val="site-title"/>
    <w:basedOn w:val="DefaultParagraphFont"/>
    <w:rsid w:val="009C2447"/>
  </w:style>
  <w:style w:type="character" w:customStyle="1" w:styleId="cit-print-date">
    <w:name w:val="cit-print-date"/>
    <w:basedOn w:val="DefaultParagraphFont"/>
    <w:rsid w:val="009C2447"/>
  </w:style>
  <w:style w:type="character" w:customStyle="1" w:styleId="cit-vol">
    <w:name w:val="cit-vol"/>
    <w:basedOn w:val="DefaultParagraphFont"/>
    <w:rsid w:val="009C2447"/>
  </w:style>
  <w:style w:type="character" w:customStyle="1" w:styleId="cit-sepcit-sep-after-article-vol">
    <w:name w:val="cit-sep cit-sep-after-article-vol"/>
    <w:basedOn w:val="DefaultParagraphFont"/>
    <w:rsid w:val="009C2447"/>
  </w:style>
  <w:style w:type="character" w:customStyle="1" w:styleId="cit-first-page">
    <w:name w:val="cit-first-page"/>
    <w:basedOn w:val="DefaultParagraphFont"/>
    <w:rsid w:val="009C2447"/>
  </w:style>
  <w:style w:type="character" w:customStyle="1" w:styleId="cit-sep">
    <w:name w:val="cit-sep"/>
    <w:basedOn w:val="DefaultParagraphFont"/>
    <w:rsid w:val="009C2447"/>
  </w:style>
  <w:style w:type="character" w:customStyle="1" w:styleId="cit-last-page">
    <w:name w:val="cit-last-page"/>
    <w:basedOn w:val="DefaultParagraphFont"/>
    <w:rsid w:val="009C2447"/>
  </w:style>
  <w:style w:type="character" w:customStyle="1" w:styleId="cit-sepcit-sep-after-article-pages">
    <w:name w:val="cit-sep cit-sep-after-article-pages"/>
    <w:basedOn w:val="DefaultParagraphFont"/>
    <w:rsid w:val="009C2447"/>
  </w:style>
  <w:style w:type="character" w:customStyle="1" w:styleId="cit-ahead-of-print-date">
    <w:name w:val="cit-ahead-of-print-date"/>
    <w:basedOn w:val="DefaultParagraphFont"/>
    <w:rsid w:val="009C2447"/>
  </w:style>
  <w:style w:type="character" w:customStyle="1" w:styleId="cit-sepcit-sep-before-article-ahead-of-print-date">
    <w:name w:val="cit-sep cit-sep-before-article-ahead-of-print-date"/>
    <w:basedOn w:val="DefaultParagraphFont"/>
    <w:rsid w:val="009C2447"/>
  </w:style>
  <w:style w:type="character" w:customStyle="1" w:styleId="Heading1Char">
    <w:name w:val="Heading 1 Char"/>
    <w:basedOn w:val="DefaultParagraphFont"/>
    <w:link w:val="Heading1"/>
    <w:uiPriority w:val="9"/>
    <w:rsid w:val="008229C2"/>
    <w:rPr>
      <w:rFonts w:ascii="Times" w:hAnsi="Times"/>
      <w:b/>
      <w:kern w:val="36"/>
      <w:sz w:val="48"/>
      <w:szCs w:val="20"/>
    </w:rPr>
  </w:style>
  <w:style w:type="character" w:customStyle="1" w:styleId="hit">
    <w:name w:val="hit"/>
    <w:basedOn w:val="DefaultParagraphFont"/>
    <w:rsid w:val="008229C2"/>
  </w:style>
  <w:style w:type="paragraph" w:styleId="ListParagraph">
    <w:name w:val="List Paragraph"/>
    <w:basedOn w:val="Normal"/>
    <w:rsid w:val="008229C2"/>
    <w:pPr>
      <w:ind w:left="720"/>
      <w:contextualSpacing/>
    </w:pPr>
  </w:style>
  <w:style w:type="character" w:styleId="Strong">
    <w:name w:val="Strong"/>
    <w:basedOn w:val="DefaultParagraphFont"/>
    <w:uiPriority w:val="22"/>
    <w:rsid w:val="008229C2"/>
    <w:rPr>
      <w:b/>
    </w:rPr>
  </w:style>
  <w:style w:type="character" w:styleId="Emphasis">
    <w:name w:val="Emphasis"/>
    <w:basedOn w:val="DefaultParagraphFont"/>
    <w:uiPriority w:val="20"/>
    <w:rsid w:val="008229C2"/>
    <w:rPr>
      <w:i/>
    </w:rPr>
  </w:style>
  <w:style w:type="paragraph" w:styleId="BalloonText">
    <w:name w:val="Balloon Text"/>
    <w:basedOn w:val="Normal"/>
    <w:link w:val="BalloonTextChar"/>
    <w:rsid w:val="0010507C"/>
    <w:rPr>
      <w:rFonts w:ascii="Lucida Grande" w:hAnsi="Lucida Grande"/>
      <w:sz w:val="18"/>
      <w:szCs w:val="18"/>
    </w:rPr>
  </w:style>
  <w:style w:type="character" w:customStyle="1" w:styleId="BalloonTextChar">
    <w:name w:val="Balloon Text Char"/>
    <w:basedOn w:val="DefaultParagraphFont"/>
    <w:link w:val="BalloonText"/>
    <w:rsid w:val="0010507C"/>
    <w:rPr>
      <w:rFonts w:ascii="Lucida Grande" w:hAnsi="Lucida Grande"/>
      <w:sz w:val="18"/>
      <w:szCs w:val="18"/>
    </w:rPr>
  </w:style>
  <w:style w:type="character" w:styleId="CommentReference">
    <w:name w:val="annotation reference"/>
    <w:basedOn w:val="DefaultParagraphFont"/>
    <w:rsid w:val="0010507C"/>
    <w:rPr>
      <w:sz w:val="18"/>
      <w:szCs w:val="18"/>
    </w:rPr>
  </w:style>
  <w:style w:type="paragraph" w:styleId="CommentText">
    <w:name w:val="annotation text"/>
    <w:basedOn w:val="Normal"/>
    <w:link w:val="CommentTextChar"/>
    <w:rsid w:val="0010507C"/>
  </w:style>
  <w:style w:type="character" w:customStyle="1" w:styleId="CommentTextChar">
    <w:name w:val="Comment Text Char"/>
    <w:basedOn w:val="DefaultParagraphFont"/>
    <w:link w:val="CommentText"/>
    <w:rsid w:val="0010507C"/>
  </w:style>
  <w:style w:type="paragraph" w:styleId="CommentSubject">
    <w:name w:val="annotation subject"/>
    <w:basedOn w:val="CommentText"/>
    <w:next w:val="CommentText"/>
    <w:link w:val="CommentSubjectChar"/>
    <w:rsid w:val="0010507C"/>
    <w:rPr>
      <w:b/>
      <w:bCs/>
      <w:sz w:val="20"/>
      <w:szCs w:val="20"/>
    </w:rPr>
  </w:style>
  <w:style w:type="character" w:customStyle="1" w:styleId="CommentSubjectChar">
    <w:name w:val="Comment Subject Char"/>
    <w:basedOn w:val="CommentTextChar"/>
    <w:link w:val="CommentSubject"/>
    <w:rsid w:val="0010507C"/>
    <w:rPr>
      <w:b/>
      <w:bCs/>
      <w:sz w:val="20"/>
      <w:szCs w:val="20"/>
    </w:rPr>
  </w:style>
</w:styles>
</file>

<file path=word/webSettings.xml><?xml version="1.0" encoding="utf-8"?>
<w:webSettings xmlns:r="http://schemas.openxmlformats.org/officeDocument/2006/relationships" xmlns:w="http://schemas.openxmlformats.org/wordprocessingml/2006/main">
  <w:divs>
    <w:div w:id="178353432">
      <w:bodyDiv w:val="1"/>
      <w:marLeft w:val="0"/>
      <w:marRight w:val="0"/>
      <w:marTop w:val="0"/>
      <w:marBottom w:val="0"/>
      <w:divBdr>
        <w:top w:val="none" w:sz="0" w:space="0" w:color="auto"/>
        <w:left w:val="none" w:sz="0" w:space="0" w:color="auto"/>
        <w:bottom w:val="none" w:sz="0" w:space="0" w:color="auto"/>
        <w:right w:val="none" w:sz="0" w:space="0" w:color="auto"/>
      </w:divBdr>
      <w:divsChild>
        <w:div w:id="1057045822">
          <w:marLeft w:val="0"/>
          <w:marRight w:val="0"/>
          <w:marTop w:val="0"/>
          <w:marBottom w:val="0"/>
          <w:divBdr>
            <w:top w:val="none" w:sz="0" w:space="0" w:color="auto"/>
            <w:left w:val="none" w:sz="0" w:space="0" w:color="auto"/>
            <w:bottom w:val="none" w:sz="0" w:space="0" w:color="auto"/>
            <w:right w:val="none" w:sz="0" w:space="0" w:color="auto"/>
          </w:divBdr>
        </w:div>
      </w:divsChild>
    </w:div>
    <w:div w:id="289014478">
      <w:bodyDiv w:val="1"/>
      <w:marLeft w:val="0"/>
      <w:marRight w:val="0"/>
      <w:marTop w:val="0"/>
      <w:marBottom w:val="0"/>
      <w:divBdr>
        <w:top w:val="none" w:sz="0" w:space="0" w:color="auto"/>
        <w:left w:val="none" w:sz="0" w:space="0" w:color="auto"/>
        <w:bottom w:val="none" w:sz="0" w:space="0" w:color="auto"/>
        <w:right w:val="none" w:sz="0" w:space="0" w:color="auto"/>
      </w:divBdr>
    </w:div>
    <w:div w:id="316342484">
      <w:bodyDiv w:val="1"/>
      <w:marLeft w:val="0"/>
      <w:marRight w:val="0"/>
      <w:marTop w:val="0"/>
      <w:marBottom w:val="0"/>
      <w:divBdr>
        <w:top w:val="none" w:sz="0" w:space="0" w:color="auto"/>
        <w:left w:val="none" w:sz="0" w:space="0" w:color="auto"/>
        <w:bottom w:val="none" w:sz="0" w:space="0" w:color="auto"/>
        <w:right w:val="none" w:sz="0" w:space="0" w:color="auto"/>
      </w:divBdr>
    </w:div>
    <w:div w:id="502597785">
      <w:bodyDiv w:val="1"/>
      <w:marLeft w:val="0"/>
      <w:marRight w:val="0"/>
      <w:marTop w:val="0"/>
      <w:marBottom w:val="0"/>
      <w:divBdr>
        <w:top w:val="none" w:sz="0" w:space="0" w:color="auto"/>
        <w:left w:val="none" w:sz="0" w:space="0" w:color="auto"/>
        <w:bottom w:val="none" w:sz="0" w:space="0" w:color="auto"/>
        <w:right w:val="none" w:sz="0" w:space="0" w:color="auto"/>
      </w:divBdr>
    </w:div>
    <w:div w:id="559370222">
      <w:bodyDiv w:val="1"/>
      <w:marLeft w:val="0"/>
      <w:marRight w:val="0"/>
      <w:marTop w:val="0"/>
      <w:marBottom w:val="0"/>
      <w:divBdr>
        <w:top w:val="none" w:sz="0" w:space="0" w:color="auto"/>
        <w:left w:val="none" w:sz="0" w:space="0" w:color="auto"/>
        <w:bottom w:val="none" w:sz="0" w:space="0" w:color="auto"/>
        <w:right w:val="none" w:sz="0" w:space="0" w:color="auto"/>
      </w:divBdr>
    </w:div>
    <w:div w:id="674261599">
      <w:bodyDiv w:val="1"/>
      <w:marLeft w:val="0"/>
      <w:marRight w:val="0"/>
      <w:marTop w:val="0"/>
      <w:marBottom w:val="0"/>
      <w:divBdr>
        <w:top w:val="none" w:sz="0" w:space="0" w:color="auto"/>
        <w:left w:val="none" w:sz="0" w:space="0" w:color="auto"/>
        <w:bottom w:val="none" w:sz="0" w:space="0" w:color="auto"/>
        <w:right w:val="none" w:sz="0" w:space="0" w:color="auto"/>
      </w:divBdr>
      <w:divsChild>
        <w:div w:id="751663110">
          <w:marLeft w:val="0"/>
          <w:marRight w:val="0"/>
          <w:marTop w:val="0"/>
          <w:marBottom w:val="0"/>
          <w:divBdr>
            <w:top w:val="none" w:sz="0" w:space="0" w:color="auto"/>
            <w:left w:val="none" w:sz="0" w:space="0" w:color="auto"/>
            <w:bottom w:val="none" w:sz="0" w:space="0" w:color="auto"/>
            <w:right w:val="none" w:sz="0" w:space="0" w:color="auto"/>
          </w:divBdr>
        </w:div>
      </w:divsChild>
    </w:div>
    <w:div w:id="687801145">
      <w:bodyDiv w:val="1"/>
      <w:marLeft w:val="0"/>
      <w:marRight w:val="0"/>
      <w:marTop w:val="0"/>
      <w:marBottom w:val="0"/>
      <w:divBdr>
        <w:top w:val="none" w:sz="0" w:space="0" w:color="auto"/>
        <w:left w:val="none" w:sz="0" w:space="0" w:color="auto"/>
        <w:bottom w:val="none" w:sz="0" w:space="0" w:color="auto"/>
        <w:right w:val="none" w:sz="0" w:space="0" w:color="auto"/>
      </w:divBdr>
      <w:divsChild>
        <w:div w:id="1934314305">
          <w:marLeft w:val="0"/>
          <w:marRight w:val="0"/>
          <w:marTop w:val="0"/>
          <w:marBottom w:val="0"/>
          <w:divBdr>
            <w:top w:val="none" w:sz="0" w:space="7" w:color="auto"/>
            <w:left w:val="none" w:sz="0" w:space="7" w:color="auto"/>
            <w:bottom w:val="none" w:sz="0" w:space="7" w:color="auto"/>
            <w:right w:val="none" w:sz="0" w:space="7" w:color="auto"/>
          </w:divBdr>
        </w:div>
      </w:divsChild>
    </w:div>
    <w:div w:id="760491738">
      <w:bodyDiv w:val="1"/>
      <w:marLeft w:val="0"/>
      <w:marRight w:val="0"/>
      <w:marTop w:val="0"/>
      <w:marBottom w:val="0"/>
      <w:divBdr>
        <w:top w:val="none" w:sz="0" w:space="0" w:color="auto"/>
        <w:left w:val="none" w:sz="0" w:space="0" w:color="auto"/>
        <w:bottom w:val="none" w:sz="0" w:space="0" w:color="auto"/>
        <w:right w:val="none" w:sz="0" w:space="0" w:color="auto"/>
      </w:divBdr>
    </w:div>
    <w:div w:id="971639438">
      <w:bodyDiv w:val="1"/>
      <w:marLeft w:val="0"/>
      <w:marRight w:val="0"/>
      <w:marTop w:val="0"/>
      <w:marBottom w:val="0"/>
      <w:divBdr>
        <w:top w:val="none" w:sz="0" w:space="0" w:color="auto"/>
        <w:left w:val="none" w:sz="0" w:space="0" w:color="auto"/>
        <w:bottom w:val="none" w:sz="0" w:space="0" w:color="auto"/>
        <w:right w:val="none" w:sz="0" w:space="0" w:color="auto"/>
      </w:divBdr>
      <w:divsChild>
        <w:div w:id="1203135967">
          <w:marLeft w:val="0"/>
          <w:marRight w:val="0"/>
          <w:marTop w:val="0"/>
          <w:marBottom w:val="0"/>
          <w:divBdr>
            <w:top w:val="none" w:sz="0" w:space="0" w:color="auto"/>
            <w:left w:val="none" w:sz="0" w:space="0" w:color="auto"/>
            <w:bottom w:val="none" w:sz="0" w:space="0" w:color="auto"/>
            <w:right w:val="none" w:sz="0" w:space="0" w:color="auto"/>
          </w:divBdr>
          <w:divsChild>
            <w:div w:id="1019308458">
              <w:marLeft w:val="0"/>
              <w:marRight w:val="0"/>
              <w:marTop w:val="0"/>
              <w:marBottom w:val="0"/>
              <w:divBdr>
                <w:top w:val="none" w:sz="0" w:space="0" w:color="auto"/>
                <w:left w:val="none" w:sz="0" w:space="0" w:color="auto"/>
                <w:bottom w:val="none" w:sz="0" w:space="0" w:color="auto"/>
                <w:right w:val="none" w:sz="0" w:space="0" w:color="auto"/>
              </w:divBdr>
              <w:divsChild>
                <w:div w:id="1614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2620">
      <w:bodyDiv w:val="1"/>
      <w:marLeft w:val="0"/>
      <w:marRight w:val="0"/>
      <w:marTop w:val="0"/>
      <w:marBottom w:val="0"/>
      <w:divBdr>
        <w:top w:val="none" w:sz="0" w:space="0" w:color="auto"/>
        <w:left w:val="none" w:sz="0" w:space="0" w:color="auto"/>
        <w:bottom w:val="none" w:sz="0" w:space="0" w:color="auto"/>
        <w:right w:val="none" w:sz="0" w:space="0" w:color="auto"/>
      </w:divBdr>
    </w:div>
    <w:div w:id="1054431246">
      <w:bodyDiv w:val="1"/>
      <w:marLeft w:val="0"/>
      <w:marRight w:val="0"/>
      <w:marTop w:val="0"/>
      <w:marBottom w:val="0"/>
      <w:divBdr>
        <w:top w:val="none" w:sz="0" w:space="0" w:color="auto"/>
        <w:left w:val="none" w:sz="0" w:space="0" w:color="auto"/>
        <w:bottom w:val="none" w:sz="0" w:space="0" w:color="auto"/>
        <w:right w:val="none" w:sz="0" w:space="0" w:color="auto"/>
      </w:divBdr>
      <w:divsChild>
        <w:div w:id="1463229880">
          <w:marLeft w:val="0"/>
          <w:marRight w:val="0"/>
          <w:marTop w:val="0"/>
          <w:marBottom w:val="0"/>
          <w:divBdr>
            <w:top w:val="none" w:sz="0" w:space="0" w:color="auto"/>
            <w:left w:val="none" w:sz="0" w:space="0" w:color="auto"/>
            <w:bottom w:val="none" w:sz="0" w:space="0" w:color="auto"/>
            <w:right w:val="none" w:sz="0" w:space="0" w:color="auto"/>
          </w:divBdr>
          <w:divsChild>
            <w:div w:id="210116966">
              <w:marLeft w:val="0"/>
              <w:marRight w:val="0"/>
              <w:marTop w:val="0"/>
              <w:marBottom w:val="0"/>
              <w:divBdr>
                <w:top w:val="none" w:sz="0" w:space="0" w:color="auto"/>
                <w:left w:val="none" w:sz="0" w:space="0" w:color="auto"/>
                <w:bottom w:val="none" w:sz="0" w:space="0" w:color="auto"/>
                <w:right w:val="none" w:sz="0" w:space="0" w:color="auto"/>
              </w:divBdr>
              <w:divsChild>
                <w:div w:id="11023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5315">
      <w:bodyDiv w:val="1"/>
      <w:marLeft w:val="0"/>
      <w:marRight w:val="0"/>
      <w:marTop w:val="0"/>
      <w:marBottom w:val="0"/>
      <w:divBdr>
        <w:top w:val="none" w:sz="0" w:space="0" w:color="auto"/>
        <w:left w:val="none" w:sz="0" w:space="0" w:color="auto"/>
        <w:bottom w:val="none" w:sz="0" w:space="0" w:color="auto"/>
        <w:right w:val="none" w:sz="0" w:space="0" w:color="auto"/>
      </w:divBdr>
      <w:divsChild>
        <w:div w:id="2019040183">
          <w:marLeft w:val="0"/>
          <w:marRight w:val="0"/>
          <w:marTop w:val="0"/>
          <w:marBottom w:val="0"/>
          <w:divBdr>
            <w:top w:val="none" w:sz="0" w:space="0" w:color="auto"/>
            <w:left w:val="none" w:sz="0" w:space="0" w:color="auto"/>
            <w:bottom w:val="none" w:sz="0" w:space="0" w:color="auto"/>
            <w:right w:val="none" w:sz="0" w:space="0" w:color="auto"/>
          </w:divBdr>
          <w:divsChild>
            <w:div w:id="924648731">
              <w:marLeft w:val="0"/>
              <w:marRight w:val="0"/>
              <w:marTop w:val="0"/>
              <w:marBottom w:val="0"/>
              <w:divBdr>
                <w:top w:val="none" w:sz="0" w:space="0" w:color="auto"/>
                <w:left w:val="none" w:sz="0" w:space="0" w:color="auto"/>
                <w:bottom w:val="none" w:sz="0" w:space="0" w:color="auto"/>
                <w:right w:val="none" w:sz="0" w:space="0" w:color="auto"/>
              </w:divBdr>
              <w:divsChild>
                <w:div w:id="13687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8409">
      <w:bodyDiv w:val="1"/>
      <w:marLeft w:val="0"/>
      <w:marRight w:val="0"/>
      <w:marTop w:val="0"/>
      <w:marBottom w:val="0"/>
      <w:divBdr>
        <w:top w:val="none" w:sz="0" w:space="0" w:color="auto"/>
        <w:left w:val="none" w:sz="0" w:space="0" w:color="auto"/>
        <w:bottom w:val="none" w:sz="0" w:space="0" w:color="auto"/>
        <w:right w:val="none" w:sz="0" w:space="0" w:color="auto"/>
      </w:divBdr>
      <w:divsChild>
        <w:div w:id="1698234427">
          <w:marLeft w:val="0"/>
          <w:marRight w:val="0"/>
          <w:marTop w:val="0"/>
          <w:marBottom w:val="0"/>
          <w:divBdr>
            <w:top w:val="none" w:sz="0" w:space="0" w:color="auto"/>
            <w:left w:val="none" w:sz="0" w:space="0" w:color="auto"/>
            <w:bottom w:val="none" w:sz="0" w:space="0" w:color="auto"/>
            <w:right w:val="none" w:sz="0" w:space="0" w:color="auto"/>
          </w:divBdr>
          <w:divsChild>
            <w:div w:id="134497137">
              <w:marLeft w:val="0"/>
              <w:marRight w:val="0"/>
              <w:marTop w:val="0"/>
              <w:marBottom w:val="0"/>
              <w:divBdr>
                <w:top w:val="none" w:sz="0" w:space="0" w:color="auto"/>
                <w:left w:val="none" w:sz="0" w:space="0" w:color="auto"/>
                <w:bottom w:val="none" w:sz="0" w:space="0" w:color="auto"/>
                <w:right w:val="none" w:sz="0" w:space="0" w:color="auto"/>
              </w:divBdr>
              <w:divsChild>
                <w:div w:id="8611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1124">
      <w:bodyDiv w:val="1"/>
      <w:marLeft w:val="0"/>
      <w:marRight w:val="0"/>
      <w:marTop w:val="0"/>
      <w:marBottom w:val="0"/>
      <w:divBdr>
        <w:top w:val="none" w:sz="0" w:space="0" w:color="auto"/>
        <w:left w:val="none" w:sz="0" w:space="0" w:color="auto"/>
        <w:bottom w:val="none" w:sz="0" w:space="0" w:color="auto"/>
        <w:right w:val="none" w:sz="0" w:space="0" w:color="auto"/>
      </w:divBdr>
      <w:divsChild>
        <w:div w:id="203644777">
          <w:marLeft w:val="0"/>
          <w:marRight w:val="0"/>
          <w:marTop w:val="0"/>
          <w:marBottom w:val="0"/>
          <w:divBdr>
            <w:top w:val="none" w:sz="0" w:space="0" w:color="auto"/>
            <w:left w:val="none" w:sz="0" w:space="0" w:color="auto"/>
            <w:bottom w:val="none" w:sz="0" w:space="0" w:color="auto"/>
            <w:right w:val="none" w:sz="0" w:space="0" w:color="auto"/>
          </w:divBdr>
          <w:divsChild>
            <w:div w:id="1098914818">
              <w:marLeft w:val="0"/>
              <w:marRight w:val="0"/>
              <w:marTop w:val="0"/>
              <w:marBottom w:val="0"/>
              <w:divBdr>
                <w:top w:val="none" w:sz="0" w:space="0" w:color="auto"/>
                <w:left w:val="none" w:sz="0" w:space="0" w:color="auto"/>
                <w:bottom w:val="none" w:sz="0" w:space="0" w:color="auto"/>
                <w:right w:val="none" w:sz="0" w:space="0" w:color="auto"/>
              </w:divBdr>
              <w:divsChild>
                <w:div w:id="2021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0859">
      <w:bodyDiv w:val="1"/>
      <w:marLeft w:val="0"/>
      <w:marRight w:val="0"/>
      <w:marTop w:val="0"/>
      <w:marBottom w:val="0"/>
      <w:divBdr>
        <w:top w:val="none" w:sz="0" w:space="0" w:color="auto"/>
        <w:left w:val="none" w:sz="0" w:space="0" w:color="auto"/>
        <w:bottom w:val="none" w:sz="0" w:space="0" w:color="auto"/>
        <w:right w:val="none" w:sz="0" w:space="0" w:color="auto"/>
      </w:divBdr>
      <w:divsChild>
        <w:div w:id="303043948">
          <w:marLeft w:val="0"/>
          <w:marRight w:val="0"/>
          <w:marTop w:val="0"/>
          <w:marBottom w:val="0"/>
          <w:divBdr>
            <w:top w:val="none" w:sz="0" w:space="0" w:color="auto"/>
            <w:left w:val="none" w:sz="0" w:space="0" w:color="auto"/>
            <w:bottom w:val="none" w:sz="0" w:space="0" w:color="auto"/>
            <w:right w:val="none" w:sz="0" w:space="0" w:color="auto"/>
          </w:divBdr>
          <w:divsChild>
            <w:div w:id="506946964">
              <w:marLeft w:val="0"/>
              <w:marRight w:val="0"/>
              <w:marTop w:val="0"/>
              <w:marBottom w:val="0"/>
              <w:divBdr>
                <w:top w:val="none" w:sz="0" w:space="0" w:color="auto"/>
                <w:left w:val="none" w:sz="0" w:space="0" w:color="auto"/>
                <w:bottom w:val="none" w:sz="0" w:space="0" w:color="auto"/>
                <w:right w:val="none" w:sz="0" w:space="0" w:color="auto"/>
              </w:divBdr>
              <w:divsChild>
                <w:div w:id="13167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1766">
      <w:bodyDiv w:val="1"/>
      <w:marLeft w:val="0"/>
      <w:marRight w:val="0"/>
      <w:marTop w:val="0"/>
      <w:marBottom w:val="0"/>
      <w:divBdr>
        <w:top w:val="none" w:sz="0" w:space="0" w:color="auto"/>
        <w:left w:val="none" w:sz="0" w:space="0" w:color="auto"/>
        <w:bottom w:val="none" w:sz="0" w:space="0" w:color="auto"/>
        <w:right w:val="none" w:sz="0" w:space="0" w:color="auto"/>
      </w:divBdr>
    </w:div>
    <w:div w:id="2001493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2346</Words>
  <Characters>13377</Characters>
  <Application>Microsoft Macintosh Word</Application>
  <DocSecurity>0</DocSecurity>
  <Lines>111</Lines>
  <Paragraphs>26</Paragraphs>
  <ScaleCrop>false</ScaleCrop>
  <Company>Williams College</Company>
  <LinksUpToDate>false</LinksUpToDate>
  <CharactersWithSpaces>16427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Lin</dc:creator>
  <cp:keywords/>
  <cp:lastModifiedBy>Stephanie Lin</cp:lastModifiedBy>
  <cp:revision>3</cp:revision>
  <dcterms:created xsi:type="dcterms:W3CDTF">2012-09-10T23:31:00Z</dcterms:created>
  <dcterms:modified xsi:type="dcterms:W3CDTF">2012-09-10T23:32:00Z</dcterms:modified>
</cp:coreProperties>
</file>